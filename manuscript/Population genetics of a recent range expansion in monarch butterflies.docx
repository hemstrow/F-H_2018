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B40CF" w14:textId="513D62F9" w:rsidR="00355224"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 xml:space="preserve">Title: </w:t>
      </w:r>
      <w:r w:rsidR="00C26F66" w:rsidRPr="001A0367">
        <w:rPr>
          <w:rFonts w:ascii="Arial" w:hAnsi="Arial" w:cs="Arial"/>
          <w:bCs/>
          <w:sz w:val="22"/>
          <w:szCs w:val="22"/>
        </w:rPr>
        <w:t>Population genetics of a recent range expansion</w:t>
      </w:r>
      <w:r w:rsidR="005A1ECC" w:rsidRPr="001A0367">
        <w:rPr>
          <w:rFonts w:ascii="Arial" w:hAnsi="Arial" w:cs="Arial"/>
          <w:bCs/>
          <w:sz w:val="22"/>
          <w:szCs w:val="22"/>
        </w:rPr>
        <w:t xml:space="preserve"> and subsequent loss of migration</w:t>
      </w:r>
      <w:r w:rsidR="00C26F66" w:rsidRPr="001A0367">
        <w:rPr>
          <w:rFonts w:ascii="Arial" w:hAnsi="Arial" w:cs="Arial"/>
          <w:bCs/>
          <w:sz w:val="22"/>
          <w:szCs w:val="22"/>
        </w:rPr>
        <w:t xml:space="preserve"> in monarch butterflies</w:t>
      </w:r>
    </w:p>
    <w:p w14:paraId="3B0ABAB5" w14:textId="77777777" w:rsidR="008C7C3F" w:rsidRPr="001A0367" w:rsidRDefault="008C7C3F" w:rsidP="001A0367">
      <w:pPr>
        <w:suppressLineNumbers/>
        <w:spacing w:line="276" w:lineRule="auto"/>
        <w:rPr>
          <w:rFonts w:ascii="Arial" w:hAnsi="Arial" w:cs="Arial"/>
          <w:bCs/>
          <w:sz w:val="22"/>
          <w:szCs w:val="22"/>
        </w:rPr>
      </w:pPr>
    </w:p>
    <w:p w14:paraId="0DBAFDD9" w14:textId="08F1ACA9"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Running Title: Pacific monarch butterfly genetics</w:t>
      </w:r>
    </w:p>
    <w:p w14:paraId="43F23B70" w14:textId="7611323D" w:rsidR="00355224" w:rsidRPr="001A0367" w:rsidRDefault="00355224" w:rsidP="001A0367">
      <w:pPr>
        <w:suppressLineNumbers/>
        <w:spacing w:line="276" w:lineRule="auto"/>
        <w:rPr>
          <w:rFonts w:ascii="Arial" w:hAnsi="Arial" w:cs="Arial"/>
          <w:bCs/>
          <w:sz w:val="22"/>
          <w:szCs w:val="22"/>
        </w:rPr>
      </w:pPr>
    </w:p>
    <w:p w14:paraId="78A26473" w14:textId="2FF86D18" w:rsidR="00F644B5"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 xml:space="preserve">Authors: </w:t>
      </w:r>
      <w:r w:rsidR="003F0723" w:rsidRPr="001A0367">
        <w:rPr>
          <w:rFonts w:ascii="Arial" w:hAnsi="Arial" w:cs="Arial"/>
          <w:bCs/>
          <w:sz w:val="22"/>
          <w:szCs w:val="22"/>
        </w:rPr>
        <w:t>William B. Hemstrom</w:t>
      </w:r>
      <w:r w:rsidR="003F0723" w:rsidRPr="001A0367">
        <w:rPr>
          <w:rFonts w:ascii="Arial" w:hAnsi="Arial" w:cs="Arial"/>
          <w:bCs/>
          <w:sz w:val="22"/>
          <w:szCs w:val="22"/>
          <w:vertAlign w:val="superscript"/>
        </w:rPr>
        <w:t>1*</w:t>
      </w:r>
      <w:r w:rsidR="003F0723" w:rsidRPr="001A0367">
        <w:rPr>
          <w:rFonts w:ascii="Arial" w:hAnsi="Arial" w:cs="Arial"/>
          <w:bCs/>
          <w:sz w:val="22"/>
          <w:szCs w:val="22"/>
        </w:rPr>
        <w:t>, Micah G. Freedman</w:t>
      </w:r>
      <w:r w:rsidR="003F0723" w:rsidRPr="001A0367">
        <w:rPr>
          <w:rFonts w:ascii="Arial" w:hAnsi="Arial" w:cs="Arial"/>
          <w:bCs/>
          <w:sz w:val="22"/>
          <w:szCs w:val="22"/>
          <w:vertAlign w:val="superscript"/>
        </w:rPr>
        <w:t>2,3*</w:t>
      </w:r>
      <w:r w:rsidR="003F0723" w:rsidRPr="001A0367">
        <w:rPr>
          <w:rFonts w:ascii="Arial" w:hAnsi="Arial" w:cs="Arial"/>
          <w:bCs/>
          <w:sz w:val="22"/>
          <w:szCs w:val="22"/>
        </w:rPr>
        <w:t>, Myron P. Zalucki</w:t>
      </w:r>
      <w:r w:rsidR="003F0723" w:rsidRPr="001A0367">
        <w:rPr>
          <w:rFonts w:ascii="Arial" w:hAnsi="Arial" w:cs="Arial"/>
          <w:bCs/>
          <w:sz w:val="22"/>
          <w:szCs w:val="22"/>
          <w:vertAlign w:val="superscript"/>
        </w:rPr>
        <w:t>4</w:t>
      </w:r>
      <w:r w:rsidR="003F0723" w:rsidRPr="001A0367">
        <w:rPr>
          <w:rFonts w:ascii="Arial" w:hAnsi="Arial" w:cs="Arial"/>
          <w:bCs/>
          <w:sz w:val="22"/>
          <w:szCs w:val="22"/>
        </w:rPr>
        <w:t>, Santiago R. Ramírez</w:t>
      </w:r>
      <w:r w:rsidR="003F0723" w:rsidRPr="001A0367">
        <w:rPr>
          <w:rFonts w:ascii="Arial" w:hAnsi="Arial" w:cs="Arial"/>
          <w:bCs/>
          <w:sz w:val="22"/>
          <w:szCs w:val="22"/>
          <w:vertAlign w:val="superscript"/>
        </w:rPr>
        <w:t>2,3</w:t>
      </w:r>
      <w:r w:rsidR="003F0723" w:rsidRPr="001A0367">
        <w:rPr>
          <w:rFonts w:ascii="Arial" w:hAnsi="Arial" w:cs="Arial"/>
          <w:bCs/>
          <w:sz w:val="22"/>
          <w:szCs w:val="22"/>
        </w:rPr>
        <w:t>, Michael R. Miller</w:t>
      </w:r>
      <w:r w:rsidR="003F0723" w:rsidRPr="001A0367">
        <w:rPr>
          <w:rFonts w:ascii="Arial" w:hAnsi="Arial" w:cs="Arial"/>
          <w:bCs/>
          <w:sz w:val="22"/>
          <w:szCs w:val="22"/>
          <w:vertAlign w:val="superscript"/>
        </w:rPr>
        <w:t>1</w:t>
      </w:r>
    </w:p>
    <w:p w14:paraId="46D33B84" w14:textId="6656784C" w:rsidR="00F644B5" w:rsidRPr="001A0367" w:rsidRDefault="00F644B5" w:rsidP="001A0367">
      <w:pPr>
        <w:suppressLineNumbers/>
        <w:spacing w:line="276" w:lineRule="auto"/>
        <w:rPr>
          <w:rFonts w:ascii="Arial" w:hAnsi="Arial" w:cs="Arial"/>
          <w:bCs/>
          <w:sz w:val="22"/>
          <w:szCs w:val="22"/>
        </w:rPr>
      </w:pPr>
    </w:p>
    <w:p w14:paraId="1E51F226" w14:textId="48C35CEB"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*Authors contributed equally</w:t>
      </w:r>
    </w:p>
    <w:p w14:paraId="63AFB242" w14:textId="1D7D3C82" w:rsidR="00F644B5" w:rsidRPr="001A0367" w:rsidRDefault="00F644B5" w:rsidP="001A0367">
      <w:pPr>
        <w:suppressLineNumbers/>
        <w:spacing w:line="276" w:lineRule="auto"/>
        <w:rPr>
          <w:rFonts w:ascii="Arial" w:hAnsi="Arial" w:cs="Arial"/>
          <w:bCs/>
          <w:sz w:val="22"/>
          <w:szCs w:val="22"/>
        </w:rPr>
      </w:pPr>
    </w:p>
    <w:p w14:paraId="68870CE8" w14:textId="4A8AF92E"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 xml:space="preserve">Author Affiliations: </w:t>
      </w:r>
    </w:p>
    <w:p w14:paraId="508630A1" w14:textId="77777777" w:rsidR="00F644B5" w:rsidRPr="001A0367" w:rsidRDefault="00F644B5" w:rsidP="001A0367">
      <w:pPr>
        <w:suppressLineNumbers/>
        <w:spacing w:line="276" w:lineRule="auto"/>
        <w:rPr>
          <w:rFonts w:ascii="Arial" w:hAnsi="Arial" w:cs="Arial"/>
          <w:bCs/>
          <w:sz w:val="22"/>
          <w:szCs w:val="22"/>
        </w:rPr>
      </w:pPr>
    </w:p>
    <w:p w14:paraId="1DED376D" w14:textId="687E0D5B" w:rsidR="00355224" w:rsidRPr="001A0367" w:rsidRDefault="00F644B5" w:rsidP="001A0367">
      <w:pPr>
        <w:suppressLineNumbers/>
        <w:spacing w:line="276" w:lineRule="auto"/>
        <w:rPr>
          <w:rFonts w:ascii="Arial" w:hAnsi="Arial" w:cs="Arial"/>
          <w:bCs/>
          <w:sz w:val="22"/>
          <w:szCs w:val="22"/>
          <w:vertAlign w:val="superscript"/>
        </w:rPr>
      </w:pPr>
      <w:r w:rsidRPr="001A0367">
        <w:rPr>
          <w:rFonts w:ascii="Arial" w:hAnsi="Arial" w:cs="Arial"/>
          <w:bCs/>
          <w:sz w:val="22"/>
          <w:szCs w:val="22"/>
        </w:rPr>
        <w:t>1. D</w:t>
      </w:r>
      <w:r w:rsidR="003F0723" w:rsidRPr="001A0367">
        <w:rPr>
          <w:rFonts w:ascii="Arial" w:hAnsi="Arial" w:cs="Arial"/>
          <w:bCs/>
          <w:sz w:val="22"/>
          <w:szCs w:val="22"/>
        </w:rPr>
        <w:t>epartment of Animal Science, University of California, Davis</w:t>
      </w:r>
    </w:p>
    <w:p w14:paraId="3074251E" w14:textId="2A3C2FE8"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2. D</w:t>
      </w:r>
      <w:r w:rsidR="003F0723" w:rsidRPr="001A0367">
        <w:rPr>
          <w:rFonts w:ascii="Arial" w:hAnsi="Arial" w:cs="Arial"/>
          <w:bCs/>
          <w:sz w:val="22"/>
          <w:szCs w:val="22"/>
        </w:rPr>
        <w:t>epartment of Evolution and Ecology, University of California, Davis</w:t>
      </w:r>
    </w:p>
    <w:p w14:paraId="72C0C58A" w14:textId="78D49D60" w:rsidR="00355224"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3. C</w:t>
      </w:r>
      <w:r w:rsidR="003F0723" w:rsidRPr="001A0367">
        <w:rPr>
          <w:rFonts w:ascii="Arial" w:hAnsi="Arial" w:cs="Arial"/>
          <w:bCs/>
          <w:sz w:val="22"/>
          <w:szCs w:val="22"/>
        </w:rPr>
        <w:t>enter for Population Biology, University of California, Davis</w:t>
      </w:r>
    </w:p>
    <w:p w14:paraId="797DCD08" w14:textId="09D0774B" w:rsidR="00F644B5" w:rsidRPr="001A0367" w:rsidRDefault="00F644B5" w:rsidP="001A0367">
      <w:pPr>
        <w:suppressLineNumbers/>
        <w:spacing w:line="276" w:lineRule="auto"/>
        <w:rPr>
          <w:rFonts w:ascii="Arial" w:hAnsi="Arial" w:cs="Arial"/>
          <w:bCs/>
          <w:sz w:val="22"/>
          <w:szCs w:val="22"/>
        </w:rPr>
      </w:pPr>
      <w:r w:rsidRPr="001A0367">
        <w:rPr>
          <w:rFonts w:ascii="Arial" w:hAnsi="Arial" w:cs="Arial"/>
          <w:bCs/>
          <w:sz w:val="22"/>
          <w:szCs w:val="22"/>
        </w:rPr>
        <w:t>4. S</w:t>
      </w:r>
      <w:r w:rsidR="003F0723" w:rsidRPr="001A0367">
        <w:rPr>
          <w:rFonts w:ascii="Arial" w:hAnsi="Arial" w:cs="Arial"/>
          <w:bCs/>
          <w:sz w:val="22"/>
          <w:szCs w:val="22"/>
        </w:rPr>
        <w:t>chool of Biological Sciences, The University of Queensland, Australia, 4072</w:t>
      </w:r>
      <w:r w:rsidRPr="001A0367">
        <w:rPr>
          <w:rFonts w:ascii="Arial" w:hAnsi="Arial" w:cs="Arial"/>
          <w:b/>
          <w:sz w:val="22"/>
          <w:szCs w:val="22"/>
          <w:u w:val="single"/>
        </w:rPr>
        <w:br w:type="page"/>
      </w:r>
    </w:p>
    <w:p w14:paraId="79AD829E" w14:textId="02EDD7D6"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lastRenderedPageBreak/>
        <w:t>Abstract</w:t>
      </w:r>
    </w:p>
    <w:p w14:paraId="1078F1CB"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18193238" w14:textId="5A027E86" w:rsidR="00C84467" w:rsidRPr="001A0367" w:rsidRDefault="000E2CEA" w:rsidP="001A0367">
      <w:pPr>
        <w:spacing w:line="276" w:lineRule="auto"/>
        <w:ind w:firstLine="720"/>
        <w:jc w:val="both"/>
        <w:rPr>
          <w:rFonts w:ascii="Arial" w:hAnsi="Arial" w:cs="Arial"/>
          <w:sz w:val="22"/>
          <w:szCs w:val="22"/>
        </w:rPr>
      </w:pPr>
      <w:r w:rsidRPr="001A0367">
        <w:rPr>
          <w:rFonts w:ascii="Arial" w:hAnsi="Arial" w:cs="Arial"/>
          <w:color w:val="000000"/>
          <w:sz w:val="22"/>
          <w:szCs w:val="22"/>
        </w:rPr>
        <w:t>Range expansions—whether permanent or transient—strongly influence the distribution of population genetic variation</w:t>
      </w:r>
      <w:r w:rsidR="005A1ECC" w:rsidRPr="001A0367">
        <w:rPr>
          <w:rFonts w:ascii="Arial" w:hAnsi="Arial" w:cs="Arial"/>
          <w:color w:val="000000"/>
          <w:sz w:val="22"/>
          <w:szCs w:val="22"/>
        </w:rPr>
        <w:t xml:space="preserve"> in space</w:t>
      </w:r>
      <w:r w:rsidRPr="001A0367">
        <w:rPr>
          <w:rFonts w:ascii="Arial" w:hAnsi="Arial" w:cs="Arial"/>
          <w:color w:val="000000"/>
          <w:sz w:val="22"/>
          <w:szCs w:val="22"/>
        </w:rPr>
        <w:t xml:space="preserve">. </w:t>
      </w:r>
      <w:r w:rsidR="00C84467" w:rsidRPr="001A0367">
        <w:rPr>
          <w:rFonts w:ascii="Arial" w:hAnsi="Arial" w:cs="Arial"/>
          <w:color w:val="000000"/>
          <w:sz w:val="22"/>
          <w:szCs w:val="22"/>
        </w:rPr>
        <w:t xml:space="preserve">Monarch butterflies are best-known </w:t>
      </w:r>
      <w:r w:rsidR="00845A6A" w:rsidRPr="001A0367">
        <w:rPr>
          <w:rFonts w:ascii="Arial" w:hAnsi="Arial" w:cs="Arial"/>
          <w:color w:val="000000"/>
          <w:sz w:val="22"/>
          <w:szCs w:val="22"/>
        </w:rPr>
        <w:t>for their long-distance migration in North America</w:t>
      </w:r>
      <w:r w:rsidR="00C84467" w:rsidRPr="001A0367">
        <w:rPr>
          <w:rFonts w:ascii="Arial" w:hAnsi="Arial" w:cs="Arial"/>
          <w:color w:val="000000"/>
          <w:sz w:val="22"/>
          <w:szCs w:val="22"/>
        </w:rPr>
        <w:t xml:space="preserve"> but have greatly expanded their geographic range, including an expansion across the Pacific Ocean. </w:t>
      </w:r>
      <w:r w:rsidR="00845A6A" w:rsidRPr="001A0367">
        <w:rPr>
          <w:rFonts w:ascii="Arial" w:hAnsi="Arial" w:cs="Arial"/>
          <w:color w:val="000000"/>
          <w:sz w:val="22"/>
          <w:szCs w:val="22"/>
        </w:rPr>
        <w:t>R</w:t>
      </w:r>
      <w:r w:rsidR="00C84467" w:rsidRPr="001A0367">
        <w:rPr>
          <w:rFonts w:ascii="Arial" w:hAnsi="Arial" w:cs="Arial"/>
          <w:color w:val="000000"/>
          <w:sz w:val="22"/>
          <w:szCs w:val="22"/>
        </w:rPr>
        <w:t xml:space="preserve">ecently-established monarch populations </w:t>
      </w:r>
      <w:r w:rsidR="00CF2590">
        <w:rPr>
          <w:rFonts w:ascii="Arial" w:hAnsi="Arial" w:cs="Arial"/>
          <w:color w:val="000000"/>
          <w:sz w:val="22"/>
          <w:szCs w:val="22"/>
        </w:rPr>
        <w:t>are generally non-migratory and breed year-round</w:t>
      </w:r>
      <w:r w:rsidR="00C84467" w:rsidRPr="001A0367">
        <w:rPr>
          <w:rFonts w:ascii="Arial" w:hAnsi="Arial" w:cs="Arial"/>
          <w:color w:val="000000"/>
          <w:sz w:val="22"/>
          <w:szCs w:val="22"/>
        </w:rPr>
        <w:t xml:space="preserve">. </w:t>
      </w:r>
      <w:r w:rsidR="00845A6A" w:rsidRPr="001A0367">
        <w:rPr>
          <w:rFonts w:ascii="Arial" w:hAnsi="Arial" w:cs="Arial"/>
          <w:color w:val="000000"/>
          <w:sz w:val="22"/>
          <w:szCs w:val="22"/>
        </w:rPr>
        <w:t>Previous research</w:t>
      </w:r>
      <w:r w:rsidR="00C84467" w:rsidRPr="001A0367">
        <w:rPr>
          <w:rFonts w:ascii="Arial" w:hAnsi="Arial" w:cs="Arial"/>
          <w:color w:val="000000"/>
          <w:sz w:val="22"/>
          <w:szCs w:val="22"/>
        </w:rPr>
        <w:t xml:space="preserve"> has highlighted the stepwise nature of </w:t>
      </w:r>
      <w:r w:rsidR="00CF2590">
        <w:rPr>
          <w:rFonts w:ascii="Arial" w:hAnsi="Arial" w:cs="Arial"/>
          <w:color w:val="000000"/>
          <w:sz w:val="22"/>
          <w:szCs w:val="22"/>
        </w:rPr>
        <w:t>the monarch’s Pacific</w:t>
      </w:r>
      <w:r w:rsidR="00C84467" w:rsidRPr="001A0367">
        <w:rPr>
          <w:rFonts w:ascii="Arial" w:hAnsi="Arial" w:cs="Arial"/>
          <w:color w:val="000000"/>
          <w:sz w:val="22"/>
          <w:szCs w:val="22"/>
        </w:rPr>
        <w:t xml:space="preserve"> range expansion,</w:t>
      </w:r>
      <w:r w:rsidR="00845A6A" w:rsidRPr="001A0367">
        <w:rPr>
          <w:rFonts w:ascii="Arial" w:hAnsi="Arial" w:cs="Arial"/>
          <w:color w:val="000000"/>
          <w:sz w:val="22"/>
          <w:szCs w:val="22"/>
        </w:rPr>
        <w:t xml:space="preserve"> though</w:t>
      </w:r>
      <w:r w:rsidR="00C84467" w:rsidRPr="001A0367">
        <w:rPr>
          <w:rFonts w:ascii="Arial" w:hAnsi="Arial" w:cs="Arial"/>
          <w:color w:val="000000"/>
          <w:sz w:val="22"/>
          <w:szCs w:val="22"/>
        </w:rPr>
        <w:t xml:space="preserve"> questions remain about its timing and the </w:t>
      </w:r>
      <w:r w:rsidR="00845A6A" w:rsidRPr="001A0367">
        <w:rPr>
          <w:rFonts w:ascii="Arial" w:hAnsi="Arial" w:cs="Arial"/>
          <w:color w:val="000000"/>
          <w:sz w:val="22"/>
          <w:szCs w:val="22"/>
        </w:rPr>
        <w:t xml:space="preserve">population genetic </w:t>
      </w:r>
      <w:r w:rsidR="00C84467" w:rsidRPr="001A0367">
        <w:rPr>
          <w:rFonts w:ascii="Arial" w:hAnsi="Arial" w:cs="Arial"/>
          <w:color w:val="000000"/>
          <w:sz w:val="22"/>
          <w:szCs w:val="22"/>
        </w:rPr>
        <w:t>consequences of migration loss. Here, we present reduced-representation sequencing data for 281 monarchs from North America and 15 locations across the Pacific, with the goal of understanding (1) how the monarch’s expansion across the Pacific has broadly shaped patterns of population genetic variation and (2) how loss of migration has influenced fine-scale spatial patterns of differentiation. We find support for previously described stepwise dispersal across the Pacific, but also document a</w:t>
      </w:r>
      <w:r w:rsidR="005A1ECC" w:rsidRPr="001A0367">
        <w:rPr>
          <w:rFonts w:ascii="Arial" w:hAnsi="Arial" w:cs="Arial"/>
          <w:color w:val="000000"/>
          <w:sz w:val="22"/>
          <w:szCs w:val="22"/>
        </w:rPr>
        <w:t>n additional</w:t>
      </w:r>
      <w:r w:rsidR="00C84467" w:rsidRPr="001A0367">
        <w:rPr>
          <w:rFonts w:ascii="Arial" w:hAnsi="Arial" w:cs="Arial"/>
          <w:color w:val="000000"/>
          <w:sz w:val="22"/>
          <w:szCs w:val="22"/>
        </w:rPr>
        <w:t xml:space="preserve"> westward expansion from Hawaii into the Mariana Islands. Monarchs within the Mariana Islands show strong patterns of differentiation, despite being in close proximity; by contrast, migratory North American samples form a single genetically panmictic population across the entire continent. Estimates for the timing of the monarch’s establishment in the Pacific</w:t>
      </w:r>
      <w:r w:rsidR="00CF2590">
        <w:rPr>
          <w:rFonts w:ascii="Arial" w:hAnsi="Arial" w:cs="Arial"/>
          <w:color w:val="000000"/>
          <w:sz w:val="22"/>
          <w:szCs w:val="22"/>
        </w:rPr>
        <w:t xml:space="preserve"> </w:t>
      </w:r>
      <w:r w:rsidR="00FD28ED">
        <w:rPr>
          <w:rFonts w:ascii="Arial" w:hAnsi="Arial" w:cs="Arial"/>
          <w:color w:val="000000"/>
          <w:sz w:val="22"/>
          <w:szCs w:val="22"/>
        </w:rPr>
        <w:t>have high uncertainty (approximately 100 to 1,000,000 years ago</w:t>
      </w:r>
      <w:r w:rsidR="00CF2590">
        <w:rPr>
          <w:rFonts w:ascii="Arial" w:hAnsi="Arial" w:cs="Arial"/>
          <w:color w:val="000000"/>
          <w:sz w:val="22"/>
          <w:szCs w:val="22"/>
        </w:rPr>
        <w:t>) but</w:t>
      </w:r>
      <w:r w:rsidR="00FD28ED">
        <w:rPr>
          <w:rFonts w:ascii="Arial" w:hAnsi="Arial" w:cs="Arial"/>
          <w:color w:val="000000"/>
          <w:sz w:val="22"/>
          <w:szCs w:val="22"/>
        </w:rPr>
        <w:t xml:space="preserve"> do </w:t>
      </w:r>
      <w:r w:rsidR="00CF2590">
        <w:rPr>
          <w:rFonts w:ascii="Arial" w:hAnsi="Arial" w:cs="Arial"/>
          <w:color w:val="000000"/>
          <w:sz w:val="22"/>
          <w:szCs w:val="22"/>
        </w:rPr>
        <w:t>overlap with historical records that indicate a recent expansion</w:t>
      </w:r>
      <w:r w:rsidR="00FD28ED">
        <w:rPr>
          <w:rFonts w:ascii="Arial" w:hAnsi="Arial" w:cs="Arial"/>
          <w:color w:val="000000"/>
          <w:sz w:val="22"/>
          <w:szCs w:val="22"/>
        </w:rPr>
        <w:t xml:space="preserve">. </w:t>
      </w:r>
      <w:r w:rsidR="00C84467" w:rsidRPr="001A0367">
        <w:rPr>
          <w:rFonts w:ascii="Arial" w:hAnsi="Arial" w:cs="Arial"/>
          <w:color w:val="000000"/>
          <w:sz w:val="22"/>
          <w:szCs w:val="22"/>
        </w:rPr>
        <w:t xml:space="preserve">Together, our data support (1) a single recent westward expansion across the Pacific whose timing accords with available historical records of establishment and (2) a strong role for seasonal migration in determining patterns of </w:t>
      </w:r>
      <w:r w:rsidR="00B437EC" w:rsidRPr="001A0367">
        <w:rPr>
          <w:rFonts w:ascii="Arial" w:hAnsi="Arial" w:cs="Arial"/>
          <w:color w:val="000000"/>
          <w:sz w:val="22"/>
          <w:szCs w:val="22"/>
        </w:rPr>
        <w:t>spatial genetic variation.</w:t>
      </w:r>
      <w:r w:rsidR="00B50CE8">
        <w:rPr>
          <w:rFonts w:ascii="Arial" w:hAnsi="Arial" w:cs="Arial"/>
          <w:color w:val="000000"/>
          <w:sz w:val="22"/>
          <w:szCs w:val="22"/>
        </w:rPr>
        <w:t xml:space="preserve"> Our results are especially noteworthy because they document how the recent evolution of partial migration can drive population differentiation over contemporary time scales.</w:t>
      </w:r>
    </w:p>
    <w:p w14:paraId="6B1037C9" w14:textId="77777777" w:rsidR="00355224" w:rsidRPr="001A0367" w:rsidRDefault="00355224" w:rsidP="001A0367">
      <w:pPr>
        <w:spacing w:line="276" w:lineRule="auto"/>
        <w:ind w:firstLine="720"/>
        <w:jc w:val="both"/>
        <w:rPr>
          <w:rFonts w:ascii="Arial" w:hAnsi="Arial" w:cs="Arial"/>
          <w:sz w:val="22"/>
          <w:szCs w:val="22"/>
        </w:rPr>
      </w:pPr>
    </w:p>
    <w:p w14:paraId="68391713"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b/>
          <w:sz w:val="22"/>
          <w:szCs w:val="22"/>
        </w:rPr>
        <w:t>Key words:</w:t>
      </w:r>
      <w:r w:rsidRPr="001A0367">
        <w:rPr>
          <w:rFonts w:ascii="Arial" w:hAnsi="Arial" w:cs="Arial"/>
          <w:sz w:val="22"/>
          <w:szCs w:val="22"/>
        </w:rPr>
        <w:t xml:space="preserve"> Range expansion, serial dispersal, monarch butterfly, population genomics</w:t>
      </w:r>
    </w:p>
    <w:p w14:paraId="713713E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6902B9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b/>
          <w:sz w:val="22"/>
          <w:szCs w:val="22"/>
          <w:u w:val="single"/>
        </w:rPr>
        <w:t xml:space="preserve">Introduction </w:t>
      </w:r>
      <w:r w:rsidRPr="001A0367">
        <w:rPr>
          <w:rFonts w:ascii="Arial" w:hAnsi="Arial" w:cs="Arial"/>
          <w:sz w:val="22"/>
          <w:szCs w:val="22"/>
        </w:rPr>
        <w:t xml:space="preserve">    </w:t>
      </w:r>
    </w:p>
    <w:p w14:paraId="2883881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6E788A8C" w14:textId="12894C91" w:rsidR="00C84467" w:rsidRPr="001A0367" w:rsidRDefault="00C84467"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Species that undergo range expansions often show distinctive signatures of population genetic variation in space. Over extended time scales, geographic range expansions generally involve decreasing relatedness and increasing contributions of genetic drift in populations further from the original source population (Hewitt 1996,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et al. 2009). This pattern is evident in serial stepwise expansion events, in which populations are founded in a stepping-stone fashion (Ibrahim et al. 1996, </w:t>
      </w:r>
      <w:proofErr w:type="spellStart"/>
      <w:r w:rsidRPr="001A0367">
        <w:rPr>
          <w:rFonts w:ascii="Arial" w:hAnsi="Arial" w:cs="Arial"/>
          <w:color w:val="000000"/>
          <w:sz w:val="22"/>
          <w:szCs w:val="22"/>
        </w:rPr>
        <w:t>Slatkin</w:t>
      </w:r>
      <w:proofErr w:type="spellEnd"/>
      <w:r w:rsidRPr="001A0367">
        <w:rPr>
          <w:rFonts w:ascii="Arial" w:hAnsi="Arial" w:cs="Arial"/>
          <w:color w:val="000000"/>
          <w:sz w:val="22"/>
          <w:szCs w:val="22"/>
        </w:rPr>
        <w:t xml:space="preserve"> and </w:t>
      </w:r>
      <w:proofErr w:type="spellStart"/>
      <w:r w:rsidRPr="001A0367">
        <w:rPr>
          <w:rFonts w:ascii="Arial" w:hAnsi="Arial" w:cs="Arial"/>
          <w:color w:val="000000"/>
          <w:sz w:val="22"/>
          <w:szCs w:val="22"/>
        </w:rPr>
        <w:t>Excoffier</w:t>
      </w:r>
      <w:proofErr w:type="spellEnd"/>
      <w:r w:rsidRPr="001A0367">
        <w:rPr>
          <w:rFonts w:ascii="Arial" w:hAnsi="Arial" w:cs="Arial"/>
          <w:color w:val="000000"/>
          <w:sz w:val="22"/>
          <w:szCs w:val="22"/>
        </w:rPr>
        <w:t xml:space="preserve"> 2012). Serial dispersal is characteristic of many post-glacial range expansions into temperate regions and has been shown for species including eider ducks (</w:t>
      </w:r>
      <w:r w:rsidRPr="001A0367">
        <w:rPr>
          <w:rFonts w:ascii="Arial" w:hAnsi="Arial" w:cs="Arial"/>
          <w:i/>
          <w:iCs/>
          <w:color w:val="000000"/>
          <w:sz w:val="22"/>
          <w:szCs w:val="22"/>
        </w:rPr>
        <w:t xml:space="preserve">Somateria </w:t>
      </w:r>
      <w:proofErr w:type="spellStart"/>
      <w:r w:rsidRPr="001A0367">
        <w:rPr>
          <w:rFonts w:ascii="Arial" w:hAnsi="Arial" w:cs="Arial"/>
          <w:i/>
          <w:iCs/>
          <w:color w:val="000000"/>
          <w:sz w:val="22"/>
          <w:szCs w:val="22"/>
        </w:rPr>
        <w:t>mollissima</w:t>
      </w:r>
      <w:proofErr w:type="spellEnd"/>
      <w:r w:rsidRPr="001A0367">
        <w:rPr>
          <w:rFonts w:ascii="Arial" w:hAnsi="Arial" w:cs="Arial"/>
          <w:color w:val="000000"/>
          <w:sz w:val="22"/>
          <w:szCs w:val="22"/>
        </w:rPr>
        <w:t xml:space="preserve">) </w:t>
      </w:r>
      <w:r w:rsidRPr="001A0367">
        <w:rPr>
          <w:rFonts w:ascii="Arial" w:hAnsi="Arial" w:cs="Arial"/>
          <w:sz w:val="22"/>
          <w:szCs w:val="22"/>
        </w:rPr>
        <w:t>(Tiedemann et al. 2004)</w:t>
      </w:r>
      <w:r w:rsidRPr="001A0367">
        <w:rPr>
          <w:rFonts w:ascii="Arial" w:hAnsi="Arial" w:cs="Arial"/>
          <w:color w:val="000000"/>
          <w:sz w:val="22"/>
          <w:szCs w:val="22"/>
        </w:rPr>
        <w:t>, ragwort (</w:t>
      </w:r>
      <w:r w:rsidRPr="001A0367">
        <w:rPr>
          <w:rFonts w:ascii="Arial" w:hAnsi="Arial" w:cs="Arial"/>
          <w:i/>
          <w:iCs/>
          <w:color w:val="000000"/>
          <w:sz w:val="22"/>
          <w:szCs w:val="22"/>
        </w:rPr>
        <w:t>Senecio helleri</w:t>
      </w:r>
      <w:r w:rsidRPr="001A0367">
        <w:rPr>
          <w:rFonts w:ascii="Arial" w:hAnsi="Arial" w:cs="Arial"/>
          <w:color w:val="000000"/>
          <w:sz w:val="22"/>
          <w:szCs w:val="22"/>
        </w:rPr>
        <w:t>) (</w:t>
      </w:r>
      <w:proofErr w:type="spellStart"/>
      <w:r w:rsidRPr="001A0367">
        <w:rPr>
          <w:rFonts w:ascii="Arial" w:hAnsi="Arial" w:cs="Arial"/>
          <w:color w:val="000000"/>
          <w:sz w:val="22"/>
          <w:szCs w:val="22"/>
        </w:rPr>
        <w:t>Bettin</w:t>
      </w:r>
      <w:proofErr w:type="spellEnd"/>
      <w:r w:rsidRPr="001A0367">
        <w:rPr>
          <w:rFonts w:ascii="Arial" w:hAnsi="Arial" w:cs="Arial"/>
          <w:color w:val="000000"/>
          <w:sz w:val="22"/>
          <w:szCs w:val="22"/>
        </w:rPr>
        <w:t xml:space="preserve"> et al. 2007), rough-skinned newts (</w:t>
      </w:r>
      <w:proofErr w:type="spellStart"/>
      <w:r w:rsidRPr="001A0367">
        <w:rPr>
          <w:rFonts w:ascii="Arial" w:hAnsi="Arial" w:cs="Arial"/>
          <w:i/>
          <w:iCs/>
          <w:color w:val="000000"/>
          <w:sz w:val="22"/>
          <w:szCs w:val="22"/>
        </w:rPr>
        <w:t>Taricha</w:t>
      </w:r>
      <w:proofErr w:type="spellEnd"/>
      <w:r w:rsidRPr="001A0367">
        <w:rPr>
          <w:rFonts w:ascii="Arial" w:hAnsi="Arial" w:cs="Arial"/>
          <w:i/>
          <w:iCs/>
          <w:color w:val="000000"/>
          <w:sz w:val="22"/>
          <w:szCs w:val="22"/>
        </w:rPr>
        <w:t xml:space="preserve"> granulosa</w:t>
      </w:r>
      <w:r w:rsidRPr="001A0367">
        <w:rPr>
          <w:rFonts w:ascii="Arial" w:hAnsi="Arial" w:cs="Arial"/>
          <w:color w:val="000000"/>
          <w:sz w:val="22"/>
          <w:szCs w:val="22"/>
        </w:rPr>
        <w:t>)</w:t>
      </w:r>
      <w:r w:rsidRPr="001A0367">
        <w:rPr>
          <w:rFonts w:ascii="Arial" w:hAnsi="Arial" w:cs="Arial"/>
          <w:sz w:val="22"/>
          <w:szCs w:val="22"/>
        </w:rPr>
        <w:t xml:space="preserve"> (</w:t>
      </w:r>
      <w:proofErr w:type="spellStart"/>
      <w:r w:rsidRPr="001A0367">
        <w:rPr>
          <w:rFonts w:ascii="Arial" w:hAnsi="Arial" w:cs="Arial"/>
          <w:sz w:val="22"/>
          <w:szCs w:val="22"/>
        </w:rPr>
        <w:t>Kuchta</w:t>
      </w:r>
      <w:proofErr w:type="spellEnd"/>
      <w:r w:rsidRPr="001A0367">
        <w:rPr>
          <w:rFonts w:ascii="Arial" w:hAnsi="Arial" w:cs="Arial"/>
          <w:sz w:val="22"/>
          <w:szCs w:val="22"/>
        </w:rPr>
        <w:t xml:space="preserve"> and Tan 2005)</w:t>
      </w:r>
      <w:r w:rsidR="003B7F97">
        <w:rPr>
          <w:rFonts w:ascii="Arial" w:hAnsi="Arial" w:cs="Arial"/>
          <w:sz w:val="22"/>
          <w:szCs w:val="22"/>
        </w:rPr>
        <w:t>, and European butterflies (</w:t>
      </w:r>
      <w:proofErr w:type="spellStart"/>
      <w:r w:rsidR="003B7F97">
        <w:rPr>
          <w:rFonts w:ascii="Arial" w:hAnsi="Arial" w:cs="Arial"/>
          <w:sz w:val="22"/>
          <w:szCs w:val="22"/>
        </w:rPr>
        <w:t>Dapporto</w:t>
      </w:r>
      <w:proofErr w:type="spellEnd"/>
      <w:r w:rsidR="003B7F97">
        <w:rPr>
          <w:rFonts w:ascii="Arial" w:hAnsi="Arial" w:cs="Arial"/>
          <w:sz w:val="22"/>
          <w:szCs w:val="22"/>
        </w:rPr>
        <w:t xml:space="preserve"> et al. 2019)</w:t>
      </w:r>
      <w:r w:rsidRPr="001A0367">
        <w:rPr>
          <w:rFonts w:ascii="Arial" w:hAnsi="Arial" w:cs="Arial"/>
          <w:color w:val="000000"/>
          <w:sz w:val="22"/>
          <w:szCs w:val="22"/>
        </w:rPr>
        <w:t xml:space="preserve">. </w:t>
      </w:r>
    </w:p>
    <w:p w14:paraId="3FA71294" w14:textId="0A3A0C25" w:rsidR="00C643AD" w:rsidRPr="001A0367" w:rsidRDefault="00845A6A" w:rsidP="001A0367">
      <w:pPr>
        <w:pStyle w:val="NormalWeb"/>
        <w:spacing w:before="0" w:beforeAutospacing="0" w:after="0" w:afterAutospacing="0" w:line="276" w:lineRule="auto"/>
        <w:ind w:firstLine="720"/>
        <w:jc w:val="both"/>
        <w:rPr>
          <w:rFonts w:ascii="Arial" w:hAnsi="Arial" w:cs="Arial"/>
          <w:bCs/>
          <w:color w:val="000000"/>
          <w:sz w:val="22"/>
          <w:szCs w:val="22"/>
        </w:rPr>
      </w:pPr>
      <w:r w:rsidRPr="001A0367">
        <w:rPr>
          <w:rFonts w:ascii="Arial" w:hAnsi="Arial" w:cs="Arial"/>
          <w:color w:val="000000"/>
          <w:sz w:val="22"/>
          <w:szCs w:val="22"/>
        </w:rPr>
        <w:t>Studies</w:t>
      </w:r>
      <w:r w:rsidR="00DE378C" w:rsidRPr="001A0367">
        <w:rPr>
          <w:rFonts w:ascii="Arial" w:hAnsi="Arial" w:cs="Arial"/>
          <w:color w:val="000000"/>
          <w:sz w:val="22"/>
          <w:szCs w:val="22"/>
        </w:rPr>
        <w:t xml:space="preserve"> on </w:t>
      </w:r>
      <w:r w:rsidR="00721623" w:rsidRPr="001A0367">
        <w:rPr>
          <w:rFonts w:ascii="Arial" w:hAnsi="Arial" w:cs="Arial"/>
          <w:color w:val="000000"/>
          <w:sz w:val="22"/>
          <w:szCs w:val="22"/>
        </w:rPr>
        <w:t xml:space="preserve">the population genetics of </w:t>
      </w:r>
      <w:r w:rsidR="00DE378C" w:rsidRPr="001A0367">
        <w:rPr>
          <w:rFonts w:ascii="Arial" w:hAnsi="Arial" w:cs="Arial"/>
          <w:color w:val="000000"/>
          <w:sz w:val="22"/>
          <w:szCs w:val="22"/>
        </w:rPr>
        <w:t xml:space="preserve">geographic range expansions </w:t>
      </w:r>
      <w:r w:rsidR="00DE468A" w:rsidRPr="001A0367">
        <w:rPr>
          <w:rFonts w:ascii="Arial" w:hAnsi="Arial" w:cs="Arial"/>
          <w:color w:val="000000"/>
          <w:sz w:val="22"/>
          <w:szCs w:val="22"/>
        </w:rPr>
        <w:t xml:space="preserve">tend to focus on expansion events that occur over </w:t>
      </w:r>
      <w:r w:rsidR="00721623" w:rsidRPr="001A0367">
        <w:rPr>
          <w:rFonts w:ascii="Arial" w:hAnsi="Arial" w:cs="Arial"/>
          <w:color w:val="000000"/>
          <w:sz w:val="22"/>
          <w:szCs w:val="22"/>
        </w:rPr>
        <w:t>extended time scales</w:t>
      </w:r>
      <w:r w:rsidR="00DE468A" w:rsidRPr="001A0367">
        <w:rPr>
          <w:rFonts w:ascii="Arial" w:hAnsi="Arial" w:cs="Arial"/>
          <w:color w:val="000000"/>
          <w:sz w:val="22"/>
          <w:szCs w:val="22"/>
        </w:rPr>
        <w:t xml:space="preserve">, though the same </w:t>
      </w:r>
      <w:r w:rsidR="006154EC" w:rsidRPr="001A0367">
        <w:rPr>
          <w:rFonts w:ascii="Arial" w:hAnsi="Arial" w:cs="Arial"/>
          <w:color w:val="000000"/>
          <w:sz w:val="22"/>
          <w:szCs w:val="22"/>
        </w:rPr>
        <w:t xml:space="preserve">expansion </w:t>
      </w:r>
      <w:r w:rsidR="00DE468A" w:rsidRPr="001A0367">
        <w:rPr>
          <w:rFonts w:ascii="Arial" w:hAnsi="Arial" w:cs="Arial"/>
          <w:color w:val="000000"/>
          <w:sz w:val="22"/>
          <w:szCs w:val="22"/>
        </w:rPr>
        <w:t>process</w:t>
      </w:r>
      <w:r w:rsidR="006154EC" w:rsidRPr="001A0367">
        <w:rPr>
          <w:rFonts w:ascii="Arial" w:hAnsi="Arial" w:cs="Arial"/>
          <w:color w:val="000000"/>
          <w:sz w:val="22"/>
          <w:szCs w:val="22"/>
        </w:rPr>
        <w:t>es</w:t>
      </w:r>
      <w:r w:rsidR="00DE468A" w:rsidRPr="001A0367">
        <w:rPr>
          <w:rFonts w:ascii="Arial" w:hAnsi="Arial" w:cs="Arial"/>
          <w:color w:val="000000"/>
          <w:sz w:val="22"/>
          <w:szCs w:val="22"/>
        </w:rPr>
        <w:t xml:space="preserve"> characterize</w:t>
      </w:r>
      <w:r w:rsidR="006154EC" w:rsidRPr="001A0367">
        <w:rPr>
          <w:rFonts w:ascii="Arial" w:hAnsi="Arial" w:cs="Arial"/>
          <w:color w:val="000000"/>
          <w:sz w:val="22"/>
          <w:szCs w:val="22"/>
        </w:rPr>
        <w:t xml:space="preserve"> </w:t>
      </w:r>
      <w:r w:rsidR="00DE468A" w:rsidRPr="001A0367">
        <w:rPr>
          <w:rFonts w:ascii="Arial" w:hAnsi="Arial" w:cs="Arial"/>
          <w:color w:val="000000"/>
          <w:sz w:val="22"/>
          <w:szCs w:val="22"/>
        </w:rPr>
        <w:t xml:space="preserve">annual </w:t>
      </w:r>
      <w:r w:rsidR="006154EC" w:rsidRPr="001A0367">
        <w:rPr>
          <w:rFonts w:ascii="Arial" w:hAnsi="Arial" w:cs="Arial"/>
          <w:color w:val="000000"/>
          <w:sz w:val="22"/>
          <w:szCs w:val="22"/>
        </w:rPr>
        <w:t>movements</w:t>
      </w:r>
      <w:r w:rsidR="00DE468A" w:rsidRPr="001A0367">
        <w:rPr>
          <w:rFonts w:ascii="Arial" w:hAnsi="Arial" w:cs="Arial"/>
          <w:color w:val="000000"/>
          <w:sz w:val="22"/>
          <w:szCs w:val="22"/>
        </w:rPr>
        <w:t xml:space="preserve"> associated with seasonal migration.</w:t>
      </w:r>
      <w:r w:rsidR="00721623" w:rsidRPr="001A0367">
        <w:rPr>
          <w:rFonts w:ascii="Arial" w:hAnsi="Arial" w:cs="Arial"/>
          <w:color w:val="000000"/>
          <w:sz w:val="22"/>
          <w:szCs w:val="22"/>
        </w:rPr>
        <w:t xml:space="preserve"> Unlike permanent range expansion, however, seasonal </w:t>
      </w:r>
      <w:r w:rsidR="00DE378C" w:rsidRPr="001A0367">
        <w:rPr>
          <w:rFonts w:ascii="Arial" w:hAnsi="Arial" w:cs="Arial"/>
          <w:color w:val="000000"/>
          <w:sz w:val="22"/>
          <w:szCs w:val="22"/>
        </w:rPr>
        <w:t xml:space="preserve">migration </w:t>
      </w:r>
      <w:r w:rsidRPr="001A0367">
        <w:rPr>
          <w:rFonts w:ascii="Arial" w:hAnsi="Arial" w:cs="Arial"/>
          <w:color w:val="000000"/>
          <w:sz w:val="22"/>
          <w:szCs w:val="22"/>
        </w:rPr>
        <w:t>may involve</w:t>
      </w:r>
      <w:r w:rsidR="00834A64" w:rsidRPr="001A0367">
        <w:rPr>
          <w:rFonts w:ascii="Arial" w:hAnsi="Arial" w:cs="Arial"/>
          <w:color w:val="000000"/>
          <w:sz w:val="22"/>
          <w:szCs w:val="22"/>
        </w:rPr>
        <w:t xml:space="preserve"> individuals capable of </w:t>
      </w:r>
      <w:r w:rsidRPr="001A0367">
        <w:rPr>
          <w:rFonts w:ascii="Arial" w:hAnsi="Arial" w:cs="Arial"/>
          <w:color w:val="000000"/>
          <w:sz w:val="22"/>
          <w:szCs w:val="22"/>
        </w:rPr>
        <w:t xml:space="preserve">making round-trip journeys and </w:t>
      </w:r>
      <w:r w:rsidR="00834A64" w:rsidRPr="001A0367">
        <w:rPr>
          <w:rFonts w:ascii="Arial" w:hAnsi="Arial" w:cs="Arial"/>
          <w:color w:val="000000"/>
          <w:sz w:val="22"/>
          <w:szCs w:val="22"/>
        </w:rPr>
        <w:t>traversing</w:t>
      </w:r>
      <w:r w:rsidR="008B65A2" w:rsidRPr="001A0367">
        <w:rPr>
          <w:rFonts w:ascii="Arial" w:hAnsi="Arial" w:cs="Arial"/>
          <w:color w:val="000000"/>
          <w:sz w:val="22"/>
          <w:szCs w:val="22"/>
        </w:rPr>
        <w:t xml:space="preserve"> the entire species range in their lifetime</w:t>
      </w:r>
      <w:r w:rsidRPr="001A0367">
        <w:rPr>
          <w:rFonts w:ascii="Arial" w:hAnsi="Arial" w:cs="Arial"/>
          <w:color w:val="000000"/>
          <w:sz w:val="22"/>
          <w:szCs w:val="22"/>
        </w:rPr>
        <w:t xml:space="preserve"> (Dingle et al. 2014)</w:t>
      </w:r>
      <w:r w:rsidR="008B65A2" w:rsidRPr="001A0367">
        <w:rPr>
          <w:rFonts w:ascii="Arial" w:hAnsi="Arial" w:cs="Arial"/>
          <w:color w:val="000000"/>
          <w:sz w:val="22"/>
          <w:szCs w:val="22"/>
        </w:rPr>
        <w:t xml:space="preserve">, thereby </w:t>
      </w:r>
      <w:r w:rsidR="008B65A2" w:rsidRPr="001A0367">
        <w:rPr>
          <w:rFonts w:ascii="Arial" w:hAnsi="Arial" w:cs="Arial"/>
          <w:color w:val="000000"/>
          <w:sz w:val="22"/>
          <w:szCs w:val="22"/>
        </w:rPr>
        <w:lastRenderedPageBreak/>
        <w:t xml:space="preserve">limiting opportunities for </w:t>
      </w:r>
      <w:r w:rsidR="00356B86" w:rsidRPr="001A0367">
        <w:rPr>
          <w:rFonts w:ascii="Arial" w:hAnsi="Arial" w:cs="Arial"/>
          <w:color w:val="000000"/>
          <w:sz w:val="22"/>
          <w:szCs w:val="22"/>
        </w:rPr>
        <w:t xml:space="preserve">genetic </w:t>
      </w:r>
      <w:r w:rsidR="008B65A2" w:rsidRPr="001A0367">
        <w:rPr>
          <w:rFonts w:ascii="Arial" w:hAnsi="Arial" w:cs="Arial"/>
          <w:color w:val="000000"/>
          <w:sz w:val="22"/>
          <w:szCs w:val="22"/>
        </w:rPr>
        <w:t xml:space="preserve">divergence in allopatry. </w:t>
      </w:r>
      <w:r w:rsidR="00834A64" w:rsidRPr="001A0367">
        <w:rPr>
          <w:rFonts w:ascii="Arial" w:hAnsi="Arial" w:cs="Arial"/>
          <w:color w:val="000000"/>
          <w:sz w:val="22"/>
          <w:szCs w:val="22"/>
        </w:rPr>
        <w:t>In</w:t>
      </w:r>
      <w:r w:rsidR="00765BB8" w:rsidRPr="001A0367">
        <w:rPr>
          <w:rFonts w:ascii="Arial" w:hAnsi="Arial" w:cs="Arial"/>
          <w:color w:val="000000"/>
          <w:sz w:val="22"/>
          <w:szCs w:val="22"/>
        </w:rPr>
        <w:t xml:space="preserve"> species that migrate seasonally, patterns of population genetic variation in space are best captured by considering migratory connectivity</w:t>
      </w:r>
      <w:r w:rsidRPr="001A0367">
        <w:rPr>
          <w:rFonts w:ascii="Arial" w:hAnsi="Arial" w:cs="Arial"/>
          <w:color w:val="000000"/>
          <w:sz w:val="22"/>
          <w:szCs w:val="22"/>
        </w:rPr>
        <w:t xml:space="preserve"> of breeding populations</w:t>
      </w:r>
      <w:r w:rsidR="00161BA0" w:rsidRPr="001A0367">
        <w:rPr>
          <w:rFonts w:ascii="Arial" w:hAnsi="Arial" w:cs="Arial"/>
          <w:color w:val="000000"/>
          <w:sz w:val="22"/>
          <w:szCs w:val="22"/>
        </w:rPr>
        <w:t xml:space="preserve"> (e.g. Cohen et al. 2018, Gao et al. 2020)</w:t>
      </w:r>
      <w:r w:rsidR="00834A64" w:rsidRPr="001A0367">
        <w:rPr>
          <w:rFonts w:ascii="Arial" w:hAnsi="Arial" w:cs="Arial"/>
          <w:color w:val="000000"/>
          <w:sz w:val="22"/>
          <w:szCs w:val="22"/>
        </w:rPr>
        <w:t>.</w:t>
      </w:r>
      <w:r w:rsidR="00161BA0" w:rsidRPr="001A0367">
        <w:rPr>
          <w:rFonts w:ascii="Arial" w:hAnsi="Arial" w:cs="Arial"/>
          <w:color w:val="000000"/>
          <w:sz w:val="22"/>
          <w:szCs w:val="22"/>
        </w:rPr>
        <w:t xml:space="preserve"> For example, Wilson’s warbler </w:t>
      </w:r>
      <w:r w:rsidR="006154EC" w:rsidRPr="001A0367">
        <w:rPr>
          <w:rFonts w:ascii="Arial" w:hAnsi="Arial" w:cs="Arial"/>
          <w:color w:val="000000"/>
          <w:sz w:val="22"/>
          <w:szCs w:val="22"/>
        </w:rPr>
        <w:t>(</w:t>
      </w:r>
      <w:proofErr w:type="spellStart"/>
      <w:r w:rsidR="006154EC" w:rsidRPr="001A0367">
        <w:rPr>
          <w:rFonts w:ascii="Arial" w:hAnsi="Arial" w:cs="Arial"/>
          <w:i/>
          <w:iCs/>
          <w:color w:val="000000"/>
          <w:sz w:val="22"/>
          <w:szCs w:val="22"/>
        </w:rPr>
        <w:t>Wilsonia</w:t>
      </w:r>
      <w:proofErr w:type="spellEnd"/>
      <w:r w:rsidR="006154EC" w:rsidRPr="001A0367">
        <w:rPr>
          <w:rFonts w:ascii="Arial" w:hAnsi="Arial" w:cs="Arial"/>
          <w:i/>
          <w:iCs/>
          <w:color w:val="000000"/>
          <w:sz w:val="22"/>
          <w:szCs w:val="22"/>
        </w:rPr>
        <w:t xml:space="preserve"> </w:t>
      </w:r>
      <w:proofErr w:type="spellStart"/>
      <w:r w:rsidR="006154EC" w:rsidRPr="001A0367">
        <w:rPr>
          <w:rFonts w:ascii="Arial" w:hAnsi="Arial" w:cs="Arial"/>
          <w:i/>
          <w:iCs/>
          <w:color w:val="000000"/>
          <w:sz w:val="22"/>
          <w:szCs w:val="22"/>
        </w:rPr>
        <w:t>pusilla</w:t>
      </w:r>
      <w:proofErr w:type="spellEnd"/>
      <w:r w:rsidR="006154EC" w:rsidRPr="001A0367">
        <w:rPr>
          <w:rFonts w:ascii="Arial" w:hAnsi="Arial" w:cs="Arial"/>
          <w:color w:val="000000"/>
          <w:sz w:val="22"/>
          <w:szCs w:val="22"/>
        </w:rPr>
        <w:t>) has eastern and western North American summer breeding populations that are genetically distinct, despite sharing an overwintering range in Central America (Irwin et al. 2011)</w:t>
      </w:r>
      <w:r w:rsidR="00C643AD" w:rsidRPr="001A0367">
        <w:rPr>
          <w:rFonts w:ascii="Arial" w:hAnsi="Arial" w:cs="Arial"/>
          <w:color w:val="000000"/>
          <w:sz w:val="22"/>
          <w:szCs w:val="22"/>
        </w:rPr>
        <w:t xml:space="preserve">, and </w:t>
      </w:r>
      <w:r w:rsidR="00B437EC" w:rsidRPr="001A0367">
        <w:rPr>
          <w:rFonts w:ascii="Arial" w:hAnsi="Arial" w:cs="Arial"/>
          <w:color w:val="000000"/>
          <w:sz w:val="22"/>
          <w:szCs w:val="22"/>
        </w:rPr>
        <w:t>anadromous Coho (</w:t>
      </w:r>
      <w:r w:rsidR="00B437EC" w:rsidRPr="001A0367">
        <w:rPr>
          <w:rStyle w:val="normaltextrun"/>
          <w:rFonts w:ascii="Arial" w:hAnsi="Arial" w:cs="Arial"/>
          <w:i/>
          <w:iCs/>
          <w:sz w:val="22"/>
          <w:szCs w:val="22"/>
        </w:rPr>
        <w:t>Oncorhynchus tshawytscha</w:t>
      </w:r>
      <w:r w:rsidR="00B437EC" w:rsidRPr="001A0367">
        <w:rPr>
          <w:rStyle w:val="normaltextrun"/>
          <w:rFonts w:ascii="Arial" w:hAnsi="Arial" w:cs="Arial"/>
          <w:sz w:val="22"/>
          <w:szCs w:val="22"/>
        </w:rPr>
        <w:t>)</w:t>
      </w:r>
      <w:r w:rsidR="00B437EC" w:rsidRPr="001A0367">
        <w:rPr>
          <w:rFonts w:ascii="Arial" w:hAnsi="Arial" w:cs="Arial"/>
          <w:color w:val="000000"/>
          <w:sz w:val="22"/>
          <w:szCs w:val="22"/>
        </w:rPr>
        <w:t xml:space="preserve"> and steelhead (</w:t>
      </w:r>
      <w:r w:rsidR="00B437EC" w:rsidRPr="001A0367">
        <w:rPr>
          <w:rFonts w:ascii="Arial" w:hAnsi="Arial" w:cs="Arial"/>
          <w:i/>
          <w:iCs/>
          <w:color w:val="000000"/>
          <w:sz w:val="22"/>
          <w:szCs w:val="22"/>
        </w:rPr>
        <w:t>O. mykiss</w:t>
      </w:r>
      <w:r w:rsidR="00B437EC" w:rsidRPr="001A0367">
        <w:rPr>
          <w:rFonts w:ascii="Arial" w:hAnsi="Arial" w:cs="Arial"/>
          <w:color w:val="000000"/>
          <w:sz w:val="22"/>
          <w:szCs w:val="22"/>
        </w:rPr>
        <w:t>) salmon populations show strong genetic differentiation corresponding to the</w:t>
      </w:r>
      <w:r w:rsidR="00E66D39" w:rsidRPr="001A0367">
        <w:rPr>
          <w:rFonts w:ascii="Arial" w:hAnsi="Arial" w:cs="Arial"/>
          <w:color w:val="000000"/>
          <w:sz w:val="22"/>
          <w:szCs w:val="22"/>
        </w:rPr>
        <w:t xml:space="preserve"> </w:t>
      </w:r>
      <w:r w:rsidR="00B437EC" w:rsidRPr="001A0367">
        <w:rPr>
          <w:rFonts w:ascii="Arial" w:hAnsi="Arial" w:cs="Arial"/>
          <w:color w:val="000000"/>
          <w:sz w:val="22"/>
          <w:szCs w:val="22"/>
        </w:rPr>
        <w:t>river drainages</w:t>
      </w:r>
      <w:r w:rsidR="00E66D39" w:rsidRPr="001A0367">
        <w:rPr>
          <w:rFonts w:ascii="Arial" w:hAnsi="Arial" w:cs="Arial"/>
          <w:color w:val="000000"/>
          <w:sz w:val="22"/>
          <w:szCs w:val="22"/>
        </w:rPr>
        <w:t xml:space="preserve"> where they spawn</w:t>
      </w:r>
      <w:r w:rsidR="00B437EC" w:rsidRPr="001A0367">
        <w:rPr>
          <w:rFonts w:ascii="Arial" w:hAnsi="Arial" w:cs="Arial"/>
          <w:color w:val="000000"/>
          <w:sz w:val="22"/>
          <w:szCs w:val="22"/>
        </w:rPr>
        <w:t xml:space="preserve"> (</w:t>
      </w:r>
      <w:proofErr w:type="spellStart"/>
      <w:r w:rsidR="00B437EC" w:rsidRPr="001A0367">
        <w:rPr>
          <w:rFonts w:ascii="Arial" w:hAnsi="Arial" w:cs="Arial"/>
          <w:color w:val="000000"/>
          <w:sz w:val="22"/>
          <w:szCs w:val="22"/>
        </w:rPr>
        <w:t>Waples</w:t>
      </w:r>
      <w:proofErr w:type="spellEnd"/>
      <w:r w:rsidR="00B437EC" w:rsidRPr="001A0367">
        <w:rPr>
          <w:rFonts w:ascii="Arial" w:hAnsi="Arial" w:cs="Arial"/>
          <w:color w:val="000000"/>
          <w:sz w:val="22"/>
          <w:szCs w:val="22"/>
        </w:rPr>
        <w:t xml:space="preserve"> et al. 2004, Prince et al. 2017)</w:t>
      </w:r>
      <w:r w:rsidR="006154EC" w:rsidRPr="001A0367">
        <w:rPr>
          <w:rFonts w:ascii="Arial" w:hAnsi="Arial" w:cs="Arial"/>
          <w:color w:val="000000"/>
          <w:sz w:val="22"/>
          <w:szCs w:val="22"/>
        </w:rPr>
        <w:t xml:space="preserve">. </w:t>
      </w:r>
      <w:r w:rsidR="00DF379F" w:rsidRPr="001A0367">
        <w:rPr>
          <w:rFonts w:ascii="Arial" w:hAnsi="Arial" w:cs="Arial"/>
          <w:bCs/>
          <w:color w:val="000000"/>
          <w:sz w:val="22"/>
          <w:szCs w:val="22"/>
        </w:rPr>
        <w:t>By contrast, Japanese eels (</w:t>
      </w:r>
      <w:r w:rsidR="00DF379F" w:rsidRPr="001A0367">
        <w:rPr>
          <w:rFonts w:ascii="Arial" w:hAnsi="Arial" w:cs="Arial"/>
          <w:bCs/>
          <w:i/>
          <w:iCs/>
          <w:color w:val="000000"/>
          <w:sz w:val="22"/>
          <w:szCs w:val="22"/>
        </w:rPr>
        <w:t>Anguilla japonica</w:t>
      </w:r>
      <w:r w:rsidR="00DF379F" w:rsidRPr="001A0367">
        <w:rPr>
          <w:rFonts w:ascii="Arial" w:hAnsi="Arial" w:cs="Arial"/>
          <w:bCs/>
          <w:color w:val="000000"/>
          <w:sz w:val="22"/>
          <w:szCs w:val="22"/>
        </w:rPr>
        <w:t>) that share common spawning grounds but migrate to disparate areas across temperate Asia show little evidence for genetic differentiation over</w:t>
      </w:r>
      <w:r w:rsidRPr="001A0367">
        <w:rPr>
          <w:rFonts w:ascii="Arial" w:hAnsi="Arial" w:cs="Arial"/>
          <w:bCs/>
          <w:color w:val="000000"/>
          <w:sz w:val="22"/>
          <w:szCs w:val="22"/>
        </w:rPr>
        <w:t xml:space="preserve"> time or</w:t>
      </w:r>
      <w:r w:rsidR="00DF379F" w:rsidRPr="001A0367">
        <w:rPr>
          <w:rFonts w:ascii="Arial" w:hAnsi="Arial" w:cs="Arial"/>
          <w:bCs/>
          <w:color w:val="000000"/>
          <w:sz w:val="22"/>
          <w:szCs w:val="22"/>
        </w:rPr>
        <w:t xml:space="preserve"> space (Gong et al. 2019).</w:t>
      </w:r>
    </w:p>
    <w:p w14:paraId="448E61A6" w14:textId="797FA203" w:rsidR="00C84467" w:rsidRPr="001A0367" w:rsidRDefault="00D900D2"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 xml:space="preserve">Among migratory species, population-level differentiation is </w:t>
      </w:r>
      <w:r w:rsidR="00B437EC" w:rsidRPr="001A0367">
        <w:rPr>
          <w:rFonts w:ascii="Arial" w:hAnsi="Arial" w:cs="Arial"/>
          <w:color w:val="000000"/>
          <w:sz w:val="22"/>
          <w:szCs w:val="22"/>
        </w:rPr>
        <w:t>often most pronounced</w:t>
      </w:r>
      <w:r w:rsidRPr="001A0367">
        <w:rPr>
          <w:rFonts w:ascii="Arial" w:hAnsi="Arial" w:cs="Arial"/>
          <w:color w:val="000000"/>
          <w:sz w:val="22"/>
          <w:szCs w:val="22"/>
        </w:rPr>
        <w:t xml:space="preserve"> </w:t>
      </w:r>
      <w:r w:rsidR="00B437EC" w:rsidRPr="001A0367">
        <w:rPr>
          <w:rFonts w:ascii="Arial" w:hAnsi="Arial" w:cs="Arial"/>
          <w:color w:val="000000"/>
          <w:sz w:val="22"/>
          <w:szCs w:val="22"/>
        </w:rPr>
        <w:t>in</w:t>
      </w:r>
      <w:r w:rsidRPr="001A0367">
        <w:rPr>
          <w:rFonts w:ascii="Arial" w:hAnsi="Arial" w:cs="Arial"/>
          <w:color w:val="000000"/>
          <w:sz w:val="22"/>
          <w:szCs w:val="22"/>
        </w:rPr>
        <w:t xml:space="preserve"> species that show evidence for partial migration, whereby </w:t>
      </w:r>
      <w:r w:rsidR="00CB5E4F" w:rsidRPr="001A0367">
        <w:rPr>
          <w:rFonts w:ascii="Arial" w:hAnsi="Arial" w:cs="Arial"/>
          <w:color w:val="000000"/>
          <w:sz w:val="22"/>
          <w:szCs w:val="22"/>
        </w:rPr>
        <w:t>species are comprised of both migratory and non-migratory populations</w:t>
      </w:r>
      <w:r w:rsidR="00B437EC" w:rsidRPr="001A0367">
        <w:rPr>
          <w:rFonts w:ascii="Arial" w:hAnsi="Arial" w:cs="Arial"/>
          <w:color w:val="000000"/>
          <w:sz w:val="22"/>
          <w:szCs w:val="22"/>
        </w:rPr>
        <w:t xml:space="preserve"> (Chapman et al. 2011)</w:t>
      </w:r>
      <w:r w:rsidRPr="001A0367">
        <w:rPr>
          <w:rFonts w:ascii="Arial" w:hAnsi="Arial" w:cs="Arial"/>
          <w:color w:val="000000"/>
          <w:sz w:val="22"/>
          <w:szCs w:val="22"/>
        </w:rPr>
        <w:t xml:space="preserve">. </w:t>
      </w:r>
      <w:r w:rsidR="00380F5C">
        <w:rPr>
          <w:rFonts w:ascii="Arial" w:hAnsi="Arial" w:cs="Arial"/>
          <w:color w:val="000000"/>
          <w:sz w:val="22"/>
          <w:szCs w:val="22"/>
        </w:rPr>
        <w:t>The</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phenomenon </w:t>
      </w:r>
      <w:r w:rsidR="00380F5C">
        <w:rPr>
          <w:rFonts w:ascii="Arial" w:hAnsi="Arial" w:cs="Arial"/>
          <w:color w:val="000000"/>
          <w:sz w:val="22"/>
          <w:szCs w:val="22"/>
        </w:rPr>
        <w:t>of partial migration is</w:t>
      </w:r>
      <w:r w:rsidR="00380F5C" w:rsidRPr="001A0367">
        <w:rPr>
          <w:rFonts w:ascii="Arial" w:hAnsi="Arial" w:cs="Arial"/>
          <w:color w:val="000000"/>
          <w:sz w:val="22"/>
          <w:szCs w:val="22"/>
        </w:rPr>
        <w:t xml:space="preserve"> </w:t>
      </w:r>
      <w:r w:rsidR="00B437EC" w:rsidRPr="001A0367">
        <w:rPr>
          <w:rFonts w:ascii="Arial" w:hAnsi="Arial" w:cs="Arial"/>
          <w:color w:val="000000"/>
          <w:sz w:val="22"/>
          <w:szCs w:val="22"/>
        </w:rPr>
        <w:t xml:space="preserve">common across the tree of life </w:t>
      </w:r>
      <w:r w:rsidR="00C74674" w:rsidRPr="001A0367">
        <w:rPr>
          <w:rFonts w:ascii="Arial" w:hAnsi="Arial" w:cs="Arial"/>
          <w:color w:val="000000"/>
          <w:sz w:val="22"/>
          <w:szCs w:val="22"/>
        </w:rPr>
        <w:t xml:space="preserve">and has been documented in </w:t>
      </w:r>
      <w:r w:rsidR="000240A0" w:rsidRPr="001A0367">
        <w:rPr>
          <w:rFonts w:ascii="Arial" w:hAnsi="Arial" w:cs="Arial"/>
          <w:color w:val="000000"/>
          <w:sz w:val="22"/>
          <w:szCs w:val="22"/>
        </w:rPr>
        <w:t>birds (</w:t>
      </w:r>
      <w:proofErr w:type="spellStart"/>
      <w:r w:rsidR="000240A0" w:rsidRPr="001A0367">
        <w:rPr>
          <w:rFonts w:ascii="Arial" w:hAnsi="Arial" w:cs="Arial"/>
          <w:color w:val="000000"/>
          <w:sz w:val="22"/>
          <w:szCs w:val="22"/>
        </w:rPr>
        <w:t>Adriaensen</w:t>
      </w:r>
      <w:proofErr w:type="spellEnd"/>
      <w:r w:rsidR="000240A0" w:rsidRPr="001A0367">
        <w:rPr>
          <w:rFonts w:ascii="Arial" w:hAnsi="Arial" w:cs="Arial"/>
          <w:color w:val="000000"/>
          <w:sz w:val="22"/>
          <w:szCs w:val="22"/>
        </w:rPr>
        <w:t xml:space="preserve"> and </w:t>
      </w:r>
      <w:proofErr w:type="spellStart"/>
      <w:r w:rsidR="000240A0" w:rsidRPr="001A0367">
        <w:rPr>
          <w:rFonts w:ascii="Arial" w:hAnsi="Arial" w:cs="Arial"/>
          <w:color w:val="000000"/>
          <w:sz w:val="22"/>
          <w:szCs w:val="22"/>
        </w:rPr>
        <w:t>Dhondt</w:t>
      </w:r>
      <w:proofErr w:type="spellEnd"/>
      <w:r w:rsidR="000240A0" w:rsidRPr="001A0367">
        <w:rPr>
          <w:rFonts w:ascii="Arial" w:hAnsi="Arial" w:cs="Arial"/>
          <w:color w:val="000000"/>
          <w:sz w:val="22"/>
          <w:szCs w:val="22"/>
        </w:rPr>
        <w:t xml:space="preserve"> 1990), insects (</w:t>
      </w:r>
      <w:proofErr w:type="spellStart"/>
      <w:r w:rsidR="000240A0" w:rsidRPr="001A0367">
        <w:rPr>
          <w:rFonts w:ascii="Arial" w:hAnsi="Arial" w:cs="Arial"/>
          <w:color w:val="000000"/>
          <w:sz w:val="22"/>
          <w:szCs w:val="22"/>
        </w:rPr>
        <w:t>Menz</w:t>
      </w:r>
      <w:proofErr w:type="spellEnd"/>
      <w:r w:rsidR="000240A0" w:rsidRPr="001A0367">
        <w:rPr>
          <w:rFonts w:ascii="Arial" w:hAnsi="Arial" w:cs="Arial"/>
          <w:color w:val="000000"/>
          <w:sz w:val="22"/>
          <w:szCs w:val="22"/>
        </w:rPr>
        <w:t xml:space="preserve"> et al. 2019), and </w:t>
      </w:r>
      <w:r w:rsidR="00C74674" w:rsidRPr="001A0367">
        <w:rPr>
          <w:rFonts w:ascii="Arial" w:hAnsi="Arial" w:cs="Arial"/>
          <w:color w:val="000000"/>
          <w:sz w:val="22"/>
          <w:szCs w:val="22"/>
        </w:rPr>
        <w:t>ungulates</w:t>
      </w:r>
      <w:r w:rsidR="000240A0" w:rsidRPr="001A0367">
        <w:rPr>
          <w:rFonts w:ascii="Arial" w:hAnsi="Arial" w:cs="Arial"/>
          <w:color w:val="000000"/>
          <w:sz w:val="22"/>
          <w:szCs w:val="22"/>
        </w:rPr>
        <w:t xml:space="preserve"> (Berg et al. 2019)</w:t>
      </w:r>
      <w:r w:rsidR="00C74674" w:rsidRPr="001A0367">
        <w:rPr>
          <w:rFonts w:ascii="Arial" w:hAnsi="Arial" w:cs="Arial"/>
          <w:color w:val="000000"/>
          <w:sz w:val="22"/>
          <w:szCs w:val="22"/>
        </w:rPr>
        <w:t>.</w:t>
      </w:r>
      <w:r w:rsidRPr="001A0367">
        <w:rPr>
          <w:rFonts w:ascii="Arial" w:hAnsi="Arial" w:cs="Arial"/>
          <w:color w:val="000000"/>
          <w:sz w:val="22"/>
          <w:szCs w:val="22"/>
        </w:rPr>
        <w:t xml:space="preserve"> </w:t>
      </w:r>
      <w:r w:rsidR="00C74674" w:rsidRPr="001A0367">
        <w:rPr>
          <w:rFonts w:ascii="Arial" w:hAnsi="Arial" w:cs="Arial"/>
          <w:color w:val="000000"/>
          <w:sz w:val="22"/>
          <w:szCs w:val="22"/>
        </w:rPr>
        <w:t xml:space="preserve">Although the evolutionary origins of partial migration are sometimes unclear, one </w:t>
      </w:r>
      <w:r w:rsidR="009A4FD2" w:rsidRPr="001A0367">
        <w:rPr>
          <w:rFonts w:ascii="Arial" w:hAnsi="Arial" w:cs="Arial"/>
          <w:color w:val="000000"/>
          <w:sz w:val="22"/>
          <w:szCs w:val="22"/>
        </w:rPr>
        <w:t>recently</w:t>
      </w:r>
      <w:r w:rsidR="00845A6A" w:rsidRPr="001A0367">
        <w:rPr>
          <w:rFonts w:ascii="Arial" w:hAnsi="Arial" w:cs="Arial"/>
          <w:color w:val="000000"/>
          <w:sz w:val="22"/>
          <w:szCs w:val="22"/>
        </w:rPr>
        <w:t xml:space="preserve"> invoked</w:t>
      </w:r>
      <w:r w:rsidR="00C74674" w:rsidRPr="001A0367">
        <w:rPr>
          <w:rFonts w:ascii="Arial" w:hAnsi="Arial" w:cs="Arial"/>
          <w:color w:val="000000"/>
          <w:sz w:val="22"/>
          <w:szCs w:val="22"/>
        </w:rPr>
        <w:t xml:space="preserve"> </w:t>
      </w:r>
      <w:r w:rsidR="000240A0" w:rsidRPr="001A0367">
        <w:rPr>
          <w:rFonts w:ascii="Arial" w:hAnsi="Arial" w:cs="Arial"/>
          <w:color w:val="000000"/>
          <w:sz w:val="22"/>
          <w:szCs w:val="22"/>
        </w:rPr>
        <w:t>scenario</w:t>
      </w:r>
      <w:r w:rsidR="00C74674" w:rsidRPr="001A0367">
        <w:rPr>
          <w:rFonts w:ascii="Arial" w:hAnsi="Arial" w:cs="Arial"/>
          <w:color w:val="000000"/>
          <w:sz w:val="22"/>
          <w:szCs w:val="22"/>
        </w:rPr>
        <w:t xml:space="preserve"> involves </w:t>
      </w:r>
      <w:r w:rsidR="00E66D39" w:rsidRPr="001A0367">
        <w:rPr>
          <w:rFonts w:ascii="Arial" w:hAnsi="Arial" w:cs="Arial"/>
          <w:color w:val="000000"/>
          <w:sz w:val="22"/>
          <w:szCs w:val="22"/>
        </w:rPr>
        <w:t xml:space="preserve">a </w:t>
      </w:r>
      <w:r w:rsidR="00C74674" w:rsidRPr="001A0367">
        <w:rPr>
          <w:rFonts w:ascii="Arial" w:hAnsi="Arial" w:cs="Arial"/>
          <w:color w:val="000000"/>
          <w:sz w:val="22"/>
          <w:szCs w:val="22"/>
        </w:rPr>
        <w:t>migratory, geographically widespread lineage giving rise to one or more non-migratory descendent lineages that become genetically distinct</w:t>
      </w:r>
      <w:r w:rsidR="00E66D39" w:rsidRPr="001A0367">
        <w:rPr>
          <w:rFonts w:ascii="Arial" w:hAnsi="Arial" w:cs="Arial"/>
          <w:color w:val="000000"/>
          <w:sz w:val="22"/>
          <w:szCs w:val="22"/>
        </w:rPr>
        <w:t xml:space="preserve"> </w:t>
      </w:r>
      <w:r w:rsidR="000240A0" w:rsidRPr="001A0367">
        <w:rPr>
          <w:rFonts w:ascii="Arial" w:hAnsi="Arial" w:cs="Arial"/>
          <w:color w:val="000000"/>
          <w:sz w:val="22"/>
          <w:szCs w:val="22"/>
        </w:rPr>
        <w:t xml:space="preserve">due to </w:t>
      </w:r>
      <w:r w:rsidR="002450EB" w:rsidRPr="001A0367">
        <w:rPr>
          <w:rFonts w:ascii="Arial" w:hAnsi="Arial" w:cs="Arial"/>
          <w:color w:val="000000"/>
          <w:sz w:val="22"/>
          <w:szCs w:val="22"/>
        </w:rPr>
        <w:t xml:space="preserve">mismatches in the timing </w:t>
      </w:r>
      <w:r w:rsidR="00F72147" w:rsidRPr="001A0367">
        <w:rPr>
          <w:rFonts w:ascii="Arial" w:hAnsi="Arial" w:cs="Arial"/>
          <w:color w:val="000000"/>
          <w:sz w:val="22"/>
          <w:szCs w:val="22"/>
        </w:rPr>
        <w:t>and/</w:t>
      </w:r>
      <w:r w:rsidR="002450EB" w:rsidRPr="001A0367">
        <w:rPr>
          <w:rFonts w:ascii="Arial" w:hAnsi="Arial" w:cs="Arial"/>
          <w:color w:val="000000"/>
          <w:sz w:val="22"/>
          <w:szCs w:val="22"/>
        </w:rPr>
        <w:t>or location of breeding</w:t>
      </w:r>
      <w:r w:rsidR="00E66D39" w:rsidRPr="001A0367">
        <w:rPr>
          <w:rFonts w:ascii="Arial" w:hAnsi="Arial" w:cs="Arial"/>
          <w:color w:val="000000"/>
          <w:sz w:val="22"/>
          <w:szCs w:val="22"/>
        </w:rPr>
        <w:t>.</w:t>
      </w:r>
      <w:r w:rsidR="00C74674" w:rsidRPr="001A0367">
        <w:rPr>
          <w:rFonts w:ascii="Arial" w:hAnsi="Arial" w:cs="Arial"/>
          <w:color w:val="000000"/>
          <w:sz w:val="22"/>
          <w:szCs w:val="22"/>
        </w:rPr>
        <w:t xml:space="preserve"> </w:t>
      </w:r>
      <w:r w:rsidR="00E66D39" w:rsidRPr="001A0367">
        <w:rPr>
          <w:rFonts w:ascii="Arial" w:hAnsi="Arial" w:cs="Arial"/>
          <w:color w:val="000000"/>
          <w:sz w:val="22"/>
          <w:szCs w:val="22"/>
        </w:rPr>
        <w:t>T</w:t>
      </w:r>
      <w:r w:rsidR="00C74674" w:rsidRPr="001A0367">
        <w:rPr>
          <w:rFonts w:ascii="Arial" w:hAnsi="Arial" w:cs="Arial"/>
          <w:color w:val="000000"/>
          <w:sz w:val="22"/>
          <w:szCs w:val="22"/>
        </w:rPr>
        <w:t xml:space="preserve">his scenario has been hypothesized to be an important contributor to patterns of speciation in tropical birds </w:t>
      </w:r>
      <w:r w:rsidRPr="001A0367">
        <w:rPr>
          <w:rFonts w:ascii="Arial" w:hAnsi="Arial" w:cs="Arial"/>
          <w:color w:val="000000"/>
          <w:sz w:val="22"/>
          <w:szCs w:val="22"/>
        </w:rPr>
        <w:t xml:space="preserve">(e.g. </w:t>
      </w:r>
      <w:r w:rsidR="00356B86" w:rsidRPr="001A0367">
        <w:rPr>
          <w:rFonts w:ascii="Arial" w:hAnsi="Arial" w:cs="Arial"/>
          <w:color w:val="000000"/>
          <w:sz w:val="22"/>
          <w:szCs w:val="22"/>
        </w:rPr>
        <w:t xml:space="preserve">Kondo et al. 2008, </w:t>
      </w:r>
      <w:r w:rsidRPr="001A0367">
        <w:rPr>
          <w:rFonts w:ascii="Arial" w:hAnsi="Arial" w:cs="Arial"/>
          <w:color w:val="000000"/>
          <w:sz w:val="22"/>
          <w:szCs w:val="22"/>
        </w:rPr>
        <w:t>Gomez-</w:t>
      </w:r>
      <w:proofErr w:type="spellStart"/>
      <w:r w:rsidRPr="001A0367">
        <w:rPr>
          <w:rFonts w:ascii="Arial" w:hAnsi="Arial" w:cs="Arial"/>
          <w:color w:val="000000"/>
          <w:sz w:val="22"/>
          <w:szCs w:val="22"/>
        </w:rPr>
        <w:t>Bahamon</w:t>
      </w:r>
      <w:proofErr w:type="spellEnd"/>
      <w:r w:rsidR="00356B86" w:rsidRPr="001A0367">
        <w:rPr>
          <w:rFonts w:ascii="Arial" w:hAnsi="Arial" w:cs="Arial"/>
          <w:color w:val="000000"/>
          <w:sz w:val="22"/>
          <w:szCs w:val="22"/>
        </w:rPr>
        <w:t xml:space="preserve"> et al.</w:t>
      </w:r>
      <w:r w:rsidRPr="001A0367">
        <w:rPr>
          <w:rFonts w:ascii="Arial" w:hAnsi="Arial" w:cs="Arial"/>
          <w:color w:val="000000"/>
          <w:sz w:val="22"/>
          <w:szCs w:val="22"/>
        </w:rPr>
        <w:t xml:space="preserve"> 20</w:t>
      </w:r>
      <w:r w:rsidR="00356B86" w:rsidRPr="001A0367">
        <w:rPr>
          <w:rFonts w:ascii="Arial" w:hAnsi="Arial" w:cs="Arial"/>
          <w:color w:val="000000"/>
          <w:sz w:val="22"/>
          <w:szCs w:val="22"/>
        </w:rPr>
        <w:t>20</w:t>
      </w:r>
      <w:r w:rsidRPr="001A0367">
        <w:rPr>
          <w:rFonts w:ascii="Arial" w:hAnsi="Arial" w:cs="Arial"/>
          <w:color w:val="000000"/>
          <w:sz w:val="22"/>
          <w:szCs w:val="22"/>
        </w:rPr>
        <w:t>).</w:t>
      </w:r>
    </w:p>
    <w:p w14:paraId="25450409" w14:textId="3931B8CA"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Monarch butterflies (</w:t>
      </w:r>
      <w:r w:rsidRPr="001A0367">
        <w:rPr>
          <w:rFonts w:ascii="Arial" w:hAnsi="Arial" w:cs="Arial"/>
          <w:i/>
          <w:iCs/>
          <w:color w:val="000000"/>
          <w:sz w:val="22"/>
          <w:szCs w:val="22"/>
        </w:rPr>
        <w:t>Danaus plexippus</w:t>
      </w:r>
      <w:r w:rsidRPr="001A0367">
        <w:rPr>
          <w:rFonts w:ascii="Arial" w:hAnsi="Arial" w:cs="Arial"/>
          <w:color w:val="000000"/>
          <w:sz w:val="22"/>
          <w:szCs w:val="22"/>
        </w:rPr>
        <w:t xml:space="preserve"> (L.)) provide an intriguing system for studying the effects of both global range expansion and </w:t>
      </w:r>
      <w:r w:rsidR="00356B86" w:rsidRPr="001A0367">
        <w:rPr>
          <w:rFonts w:ascii="Arial" w:hAnsi="Arial" w:cs="Arial"/>
          <w:color w:val="000000"/>
          <w:sz w:val="22"/>
          <w:szCs w:val="22"/>
        </w:rPr>
        <w:t>loss of migration</w:t>
      </w:r>
      <w:r w:rsidRPr="001A0367">
        <w:rPr>
          <w:rFonts w:ascii="Arial" w:hAnsi="Arial" w:cs="Arial"/>
          <w:color w:val="000000"/>
          <w:sz w:val="22"/>
          <w:szCs w:val="22"/>
        </w:rPr>
        <w:t xml:space="preserve"> on </w:t>
      </w:r>
      <w:r w:rsidR="00356B86" w:rsidRPr="001A0367">
        <w:rPr>
          <w:rFonts w:ascii="Arial" w:hAnsi="Arial" w:cs="Arial"/>
          <w:color w:val="000000"/>
          <w:sz w:val="22"/>
          <w:szCs w:val="22"/>
        </w:rPr>
        <w:t xml:space="preserve">spatial </w:t>
      </w:r>
      <w:r w:rsidRPr="001A0367">
        <w:rPr>
          <w:rFonts w:ascii="Arial" w:hAnsi="Arial" w:cs="Arial"/>
          <w:color w:val="000000"/>
          <w:sz w:val="22"/>
          <w:szCs w:val="22"/>
        </w:rPr>
        <w:t xml:space="preserve">population genetic structure.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 xml:space="preserve">North American monarchs comprise a single genetically indistinguishable population (Lyons et al. 2012, </w:t>
      </w:r>
      <w:proofErr w:type="spellStart"/>
      <w:r w:rsidRPr="001A0367">
        <w:rPr>
          <w:rFonts w:ascii="Arial" w:hAnsi="Arial" w:cs="Arial"/>
          <w:color w:val="000000"/>
          <w:sz w:val="22"/>
          <w:szCs w:val="22"/>
        </w:rPr>
        <w:t>Talla</w:t>
      </w:r>
      <w:proofErr w:type="spellEnd"/>
      <w:r w:rsidRPr="001A0367">
        <w:rPr>
          <w:rFonts w:ascii="Arial" w:hAnsi="Arial" w:cs="Arial"/>
          <w:color w:val="000000"/>
          <w:sz w:val="22"/>
          <w:szCs w:val="22"/>
        </w:rPr>
        <w:t xml:space="preserve"> et al. 2020)</w:t>
      </w:r>
      <w:r w:rsidR="000A7BBC">
        <w:rPr>
          <w:rFonts w:ascii="Arial" w:hAnsi="Arial" w:cs="Arial"/>
          <w:color w:val="000000"/>
          <w:sz w:val="22"/>
          <w:szCs w:val="22"/>
        </w:rPr>
        <w:t xml:space="preserve"> and have </w:t>
      </w:r>
      <w:r w:rsidRPr="001A0367">
        <w:rPr>
          <w:rFonts w:ascii="Arial" w:hAnsi="Arial" w:cs="Arial"/>
          <w:color w:val="000000"/>
          <w:sz w:val="22"/>
          <w:szCs w:val="22"/>
        </w:rPr>
        <w:t xml:space="preserve">a </w:t>
      </w:r>
      <w:r w:rsidR="00F134DB" w:rsidRPr="001A0367">
        <w:rPr>
          <w:rFonts w:ascii="Arial" w:hAnsi="Arial" w:cs="Arial"/>
          <w:color w:val="000000"/>
          <w:sz w:val="22"/>
          <w:szCs w:val="22"/>
        </w:rPr>
        <w:t>summer breeding</w:t>
      </w:r>
      <w:r w:rsidRPr="001A0367">
        <w:rPr>
          <w:rFonts w:ascii="Arial" w:hAnsi="Arial" w:cs="Arial"/>
          <w:color w:val="000000"/>
          <w:sz w:val="22"/>
          <w:szCs w:val="22"/>
        </w:rPr>
        <w:t xml:space="preserve"> range that covers most of the North American continent. Over recent evolutionary history, monarchs have expanded their range globally (</w:t>
      </w:r>
      <w:proofErr w:type="spellStart"/>
      <w:r w:rsidRPr="001A0367">
        <w:rPr>
          <w:rFonts w:ascii="Arial" w:hAnsi="Arial" w:cs="Arial"/>
          <w:color w:val="000000"/>
          <w:sz w:val="22"/>
          <w:szCs w:val="22"/>
        </w:rPr>
        <w:t>Ackery</w:t>
      </w:r>
      <w:proofErr w:type="spellEnd"/>
      <w:r w:rsidRPr="001A0367">
        <w:rPr>
          <w:rFonts w:ascii="Arial" w:hAnsi="Arial" w:cs="Arial"/>
          <w:color w:val="000000"/>
          <w:sz w:val="22"/>
          <w:szCs w:val="22"/>
        </w:rPr>
        <w:t xml:space="preserve"> and Vane-Wright 1984, Vane-Wright 1993, </w:t>
      </w:r>
      <w:r w:rsidR="00C74674" w:rsidRPr="001A0367">
        <w:rPr>
          <w:rFonts w:ascii="Arial" w:hAnsi="Arial" w:cs="Arial"/>
          <w:color w:val="000000"/>
          <w:sz w:val="22"/>
          <w:szCs w:val="22"/>
        </w:rPr>
        <w:t>Zalucki and Clarke 2004</w:t>
      </w:r>
      <w:r w:rsidRPr="001A0367">
        <w:rPr>
          <w:rFonts w:ascii="Arial" w:hAnsi="Arial" w:cs="Arial"/>
          <w:color w:val="000000"/>
          <w:sz w:val="22"/>
          <w:szCs w:val="22"/>
        </w:rPr>
        <w:t xml:space="preserve">, Zhan et al. 2014, </w:t>
      </w:r>
      <w:r w:rsidR="004D1E24" w:rsidRPr="001A0367">
        <w:rPr>
          <w:rFonts w:ascii="Arial" w:hAnsi="Arial" w:cs="Arial"/>
          <w:color w:val="000000"/>
          <w:sz w:val="22"/>
          <w:szCs w:val="22"/>
        </w:rPr>
        <w:t>Fernández-</w:t>
      </w:r>
      <w:proofErr w:type="spellStart"/>
      <w:r w:rsidR="004D1E24" w:rsidRPr="001A0367">
        <w:rPr>
          <w:rFonts w:ascii="Arial" w:hAnsi="Arial" w:cs="Arial"/>
          <w:color w:val="000000"/>
          <w:sz w:val="22"/>
          <w:szCs w:val="22"/>
        </w:rPr>
        <w:t>Haeger</w:t>
      </w:r>
      <w:proofErr w:type="spellEnd"/>
      <w:r w:rsidR="004D1E24" w:rsidRPr="001A0367">
        <w:rPr>
          <w:rFonts w:ascii="Arial" w:hAnsi="Arial" w:cs="Arial"/>
          <w:color w:val="000000"/>
          <w:sz w:val="22"/>
          <w:szCs w:val="22"/>
        </w:rPr>
        <w:t xml:space="preserve"> et al. 2015, </w:t>
      </w:r>
      <w:r w:rsidR="001108DE">
        <w:rPr>
          <w:rFonts w:ascii="Arial" w:hAnsi="Arial" w:cs="Arial"/>
          <w:color w:val="000000"/>
          <w:sz w:val="22"/>
          <w:szCs w:val="22"/>
        </w:rPr>
        <w:t xml:space="preserve">Pierce et al. 2014a, </w:t>
      </w:r>
      <w:r w:rsidRPr="001A0367">
        <w:rPr>
          <w:rFonts w:ascii="Arial" w:hAnsi="Arial" w:cs="Arial"/>
          <w:color w:val="000000"/>
          <w:sz w:val="22"/>
          <w:szCs w:val="22"/>
        </w:rPr>
        <w:t>Pierce et al. 2015)</w:t>
      </w:r>
      <w:r w:rsidR="00F134DB" w:rsidRPr="001A0367">
        <w:rPr>
          <w:rFonts w:ascii="Arial" w:hAnsi="Arial" w:cs="Arial"/>
          <w:color w:val="000000"/>
          <w:sz w:val="22"/>
          <w:szCs w:val="22"/>
        </w:rPr>
        <w:t xml:space="preserve">, with </w:t>
      </w:r>
      <w:r w:rsidRPr="001A0367">
        <w:rPr>
          <w:rFonts w:ascii="Arial" w:hAnsi="Arial" w:cs="Arial"/>
          <w:color w:val="000000"/>
          <w:sz w:val="22"/>
          <w:szCs w:val="22"/>
        </w:rPr>
        <w:t xml:space="preserve">a southern expansion into South America and the Caribbean, an eastward expansion across the Atlantic and into the Iberian Peninsula, and a westward expansion across the Pacific. In contrast to their </w:t>
      </w:r>
      <w:r w:rsidR="009A4FD2" w:rsidRPr="001A0367">
        <w:rPr>
          <w:rFonts w:ascii="Arial" w:hAnsi="Arial" w:cs="Arial"/>
          <w:color w:val="000000"/>
          <w:sz w:val="22"/>
          <w:szCs w:val="22"/>
        </w:rPr>
        <w:t xml:space="preserve">migratory </w:t>
      </w:r>
      <w:r w:rsidRPr="001A0367">
        <w:rPr>
          <w:rFonts w:ascii="Arial" w:hAnsi="Arial" w:cs="Arial"/>
          <w:color w:val="000000"/>
          <w:sz w:val="22"/>
          <w:szCs w:val="22"/>
        </w:rPr>
        <w:t>North American ancestors, these expansion populations generally form non-migratory, year-round breeding populations in areas where they become established (Zhan et al. 2014).</w:t>
      </w:r>
      <w:r w:rsidR="009A4FD2" w:rsidRPr="001A0367">
        <w:rPr>
          <w:rFonts w:ascii="Arial" w:hAnsi="Arial" w:cs="Arial"/>
          <w:color w:val="000000"/>
          <w:sz w:val="22"/>
          <w:szCs w:val="22"/>
        </w:rPr>
        <w:t xml:space="preserve"> The exception</w:t>
      </w:r>
      <w:r w:rsidR="001A48F9">
        <w:rPr>
          <w:rFonts w:ascii="Arial" w:hAnsi="Arial" w:cs="Arial"/>
          <w:color w:val="000000"/>
          <w:sz w:val="22"/>
          <w:szCs w:val="22"/>
        </w:rPr>
        <w:t>s</w:t>
      </w:r>
      <w:r w:rsidR="009A4FD2" w:rsidRPr="001A0367">
        <w:rPr>
          <w:rFonts w:ascii="Arial" w:hAnsi="Arial" w:cs="Arial"/>
          <w:color w:val="000000"/>
          <w:sz w:val="22"/>
          <w:szCs w:val="22"/>
        </w:rPr>
        <w:t xml:space="preserve"> to this pattern </w:t>
      </w:r>
      <w:r w:rsidR="001A48F9">
        <w:rPr>
          <w:rFonts w:ascii="Arial" w:hAnsi="Arial" w:cs="Arial"/>
          <w:color w:val="000000"/>
          <w:sz w:val="22"/>
          <w:szCs w:val="22"/>
        </w:rPr>
        <w:t>are</w:t>
      </w:r>
      <w:r w:rsidR="009A4FD2" w:rsidRPr="001A0367">
        <w:rPr>
          <w:rFonts w:ascii="Arial" w:hAnsi="Arial" w:cs="Arial"/>
          <w:color w:val="000000"/>
          <w:sz w:val="22"/>
          <w:szCs w:val="22"/>
        </w:rPr>
        <w:t xml:space="preserve"> in southern Australia and New Zealand, where monarchs move seasonally and form overwintering clusters akin to those observed in western North America (Wise 1980, James 1993).</w:t>
      </w:r>
      <w:r w:rsidRPr="001A0367">
        <w:rPr>
          <w:rFonts w:ascii="Arial" w:hAnsi="Arial" w:cs="Arial"/>
          <w:color w:val="000000"/>
          <w:sz w:val="22"/>
          <w:szCs w:val="22"/>
        </w:rPr>
        <w:t xml:space="preserve"> In this paper, we focus exclusively on the monarch’s expansion and subsequent loss of migration in locations across the Pacific.</w:t>
      </w:r>
    </w:p>
    <w:p w14:paraId="385B0F1F" w14:textId="5B991281" w:rsidR="00C84467" w:rsidRPr="001A0367" w:rsidRDefault="00356B86" w:rsidP="001A0367">
      <w:pPr>
        <w:pStyle w:val="NormalWeb"/>
        <w:spacing w:before="0" w:beforeAutospacing="0" w:after="0" w:afterAutospacing="0" w:line="276" w:lineRule="auto"/>
        <w:ind w:firstLine="720"/>
        <w:jc w:val="both"/>
        <w:rPr>
          <w:rFonts w:ascii="Arial" w:hAnsi="Arial" w:cs="Arial"/>
          <w:color w:val="000000"/>
          <w:sz w:val="22"/>
          <w:szCs w:val="22"/>
        </w:rPr>
      </w:pPr>
      <w:r w:rsidRPr="001A0367">
        <w:rPr>
          <w:rFonts w:ascii="Arial" w:hAnsi="Arial" w:cs="Arial"/>
          <w:color w:val="000000"/>
          <w:sz w:val="22"/>
          <w:szCs w:val="22"/>
        </w:rPr>
        <w:t>Little</w:t>
      </w:r>
      <w:r w:rsidR="00C84467" w:rsidRPr="001A0367">
        <w:rPr>
          <w:rFonts w:ascii="Arial" w:hAnsi="Arial" w:cs="Arial"/>
          <w:color w:val="000000"/>
          <w:sz w:val="22"/>
          <w:szCs w:val="22"/>
        </w:rPr>
        <w:t xml:space="preserve"> is </w:t>
      </w:r>
      <w:r w:rsidRPr="001A0367">
        <w:rPr>
          <w:rFonts w:ascii="Arial" w:hAnsi="Arial" w:cs="Arial"/>
          <w:color w:val="000000"/>
          <w:sz w:val="22"/>
          <w:szCs w:val="22"/>
        </w:rPr>
        <w:t xml:space="preserve">currently </w:t>
      </w:r>
      <w:r w:rsidR="00C84467" w:rsidRPr="001A0367">
        <w:rPr>
          <w:rFonts w:ascii="Arial" w:hAnsi="Arial" w:cs="Arial"/>
          <w:color w:val="000000"/>
          <w:sz w:val="22"/>
          <w:szCs w:val="22"/>
        </w:rPr>
        <w:t>known about how contemporary loss of migration has affected fine-scale patterns of population differentiation in monarchs</w:t>
      </w:r>
      <w:r w:rsidR="000A7BBC">
        <w:rPr>
          <w:rFonts w:ascii="Arial" w:hAnsi="Arial" w:cs="Arial"/>
          <w:color w:val="000000"/>
          <w:sz w:val="22"/>
          <w:szCs w:val="22"/>
        </w:rPr>
        <w:t xml:space="preserve"> or other taxa (but see </w:t>
      </w:r>
      <w:proofErr w:type="spellStart"/>
      <w:r w:rsidR="000A7BBC">
        <w:rPr>
          <w:rFonts w:ascii="Arial" w:hAnsi="Arial" w:cs="Arial"/>
          <w:color w:val="000000"/>
          <w:sz w:val="22"/>
          <w:szCs w:val="22"/>
        </w:rPr>
        <w:t>Samarasin</w:t>
      </w:r>
      <w:proofErr w:type="spellEnd"/>
      <w:r w:rsidR="000A7BBC">
        <w:rPr>
          <w:rFonts w:ascii="Arial" w:hAnsi="Arial" w:cs="Arial"/>
          <w:color w:val="000000"/>
          <w:sz w:val="22"/>
          <w:szCs w:val="22"/>
        </w:rPr>
        <w:t xml:space="preserve"> et al. 2017)</w:t>
      </w:r>
      <w:r w:rsidR="00C84467" w:rsidRPr="001A0367">
        <w:rPr>
          <w:rFonts w:ascii="Arial" w:hAnsi="Arial" w:cs="Arial"/>
          <w:color w:val="000000"/>
          <w:sz w:val="22"/>
          <w:szCs w:val="22"/>
        </w:rPr>
        <w:t>. Two studies have addressed this question</w:t>
      </w:r>
      <w:r w:rsidR="000A7BBC">
        <w:rPr>
          <w:rFonts w:ascii="Arial" w:hAnsi="Arial" w:cs="Arial"/>
          <w:color w:val="000000"/>
          <w:sz w:val="22"/>
          <w:szCs w:val="22"/>
        </w:rPr>
        <w:t xml:space="preserve"> in monarchs</w:t>
      </w:r>
      <w:r w:rsidR="00C84467" w:rsidRPr="001A0367">
        <w:rPr>
          <w:rFonts w:ascii="Arial" w:hAnsi="Arial" w:cs="Arial"/>
          <w:color w:val="000000"/>
          <w:sz w:val="22"/>
          <w:szCs w:val="22"/>
        </w:rPr>
        <w:t>: Hughes and Zalucki (1984) used four allozyme markers and found relatively high</w:t>
      </w:r>
      <w:r w:rsidR="005F3CB8">
        <w:rPr>
          <w:rFonts w:ascii="Arial" w:hAnsi="Arial" w:cs="Arial"/>
          <w:color w:val="000000"/>
          <w:sz w:val="22"/>
          <w:szCs w:val="22"/>
        </w:rPr>
        <w:t xml:space="preserve"> overall</w:t>
      </w:r>
      <w:r w:rsidR="00C84467" w:rsidRPr="001A0367">
        <w:rPr>
          <w:rFonts w:ascii="Arial" w:hAnsi="Arial" w:cs="Arial"/>
          <w:color w:val="000000"/>
          <w:sz w:val="22"/>
          <w:szCs w:val="22"/>
        </w:rPr>
        <w:t xml:space="preserve"> F</w:t>
      </w:r>
      <w:r w:rsidR="00C84467" w:rsidRPr="001A0367">
        <w:rPr>
          <w:rFonts w:ascii="Arial" w:hAnsi="Arial" w:cs="Arial"/>
          <w:color w:val="000000"/>
          <w:sz w:val="22"/>
          <w:szCs w:val="22"/>
          <w:vertAlign w:val="subscript"/>
        </w:rPr>
        <w:t xml:space="preserve">ST </w:t>
      </w:r>
      <w:r w:rsidR="005F3CB8">
        <w:rPr>
          <w:rFonts w:ascii="Arial" w:hAnsi="Arial" w:cs="Arial"/>
          <w:color w:val="000000"/>
          <w:sz w:val="22"/>
          <w:szCs w:val="22"/>
        </w:rPr>
        <w:t>(0.032) b</w:t>
      </w:r>
      <w:r w:rsidR="00C84467" w:rsidRPr="001A0367">
        <w:rPr>
          <w:rFonts w:ascii="Arial" w:hAnsi="Arial" w:cs="Arial"/>
          <w:color w:val="000000"/>
          <w:sz w:val="22"/>
          <w:szCs w:val="22"/>
        </w:rPr>
        <w:t xml:space="preserve">etween </w:t>
      </w:r>
      <w:r w:rsidR="00B46F48">
        <w:rPr>
          <w:rFonts w:ascii="Arial" w:hAnsi="Arial" w:cs="Arial"/>
          <w:color w:val="000000"/>
          <w:sz w:val="22"/>
          <w:szCs w:val="22"/>
        </w:rPr>
        <w:t xml:space="preserve">monarchs in </w:t>
      </w:r>
      <w:r w:rsidR="00C84467" w:rsidRPr="001A0367">
        <w:rPr>
          <w:rFonts w:ascii="Arial" w:hAnsi="Arial" w:cs="Arial"/>
          <w:color w:val="000000"/>
          <w:sz w:val="22"/>
          <w:szCs w:val="22"/>
        </w:rPr>
        <w:t>host plant patches over small spatial scales</w:t>
      </w:r>
      <w:r w:rsidRPr="001A0367">
        <w:rPr>
          <w:rFonts w:ascii="Arial" w:hAnsi="Arial" w:cs="Arial"/>
          <w:color w:val="000000"/>
          <w:sz w:val="22"/>
          <w:szCs w:val="22"/>
        </w:rPr>
        <w:t xml:space="preserve"> (tens to hundreds of kilometers)</w:t>
      </w:r>
      <w:r w:rsidR="00C84467" w:rsidRPr="001A0367">
        <w:rPr>
          <w:rFonts w:ascii="Arial" w:hAnsi="Arial" w:cs="Arial"/>
          <w:color w:val="000000"/>
          <w:sz w:val="22"/>
          <w:szCs w:val="22"/>
        </w:rPr>
        <w:t xml:space="preserve"> in Queensland</w:t>
      </w:r>
      <w:r w:rsidR="001A0367" w:rsidRPr="001A0367">
        <w:rPr>
          <w:rFonts w:ascii="Arial" w:hAnsi="Arial" w:cs="Arial"/>
          <w:color w:val="000000"/>
          <w:sz w:val="22"/>
          <w:szCs w:val="22"/>
        </w:rPr>
        <w:t>, Australia</w:t>
      </w:r>
      <w:r w:rsidR="00C84467" w:rsidRPr="001A0367">
        <w:rPr>
          <w:rFonts w:ascii="Arial" w:hAnsi="Arial" w:cs="Arial"/>
          <w:color w:val="000000"/>
          <w:sz w:val="22"/>
          <w:szCs w:val="22"/>
        </w:rPr>
        <w:t>. Pierce et al. (201</w:t>
      </w:r>
      <w:r w:rsidR="006D3592" w:rsidRPr="001A0367">
        <w:rPr>
          <w:rFonts w:ascii="Arial" w:hAnsi="Arial" w:cs="Arial"/>
          <w:color w:val="000000"/>
          <w:sz w:val="22"/>
          <w:szCs w:val="22"/>
        </w:rPr>
        <w:t>4</w:t>
      </w:r>
      <w:r w:rsidR="00C84467" w:rsidRPr="001A0367">
        <w:rPr>
          <w:rFonts w:ascii="Arial" w:hAnsi="Arial" w:cs="Arial"/>
          <w:color w:val="000000"/>
          <w:sz w:val="22"/>
          <w:szCs w:val="22"/>
        </w:rPr>
        <w:t>b) used microsatellite markers and showed that monarchs from the Hawaiian archipelago show little differentiation among islands. However, the conclusions of these studies are limited by the spatial scale of sampling and the number of loci studied.</w:t>
      </w:r>
      <w:r w:rsidR="00F134DB" w:rsidRPr="001A0367">
        <w:rPr>
          <w:rFonts w:ascii="Arial" w:hAnsi="Arial" w:cs="Arial"/>
          <w:color w:val="000000"/>
          <w:sz w:val="22"/>
          <w:szCs w:val="22"/>
        </w:rPr>
        <w:t xml:space="preserve"> Furthermore, the timing </w:t>
      </w:r>
      <w:r w:rsidR="00F134DB" w:rsidRPr="001A0367">
        <w:rPr>
          <w:rFonts w:ascii="Arial" w:hAnsi="Arial" w:cs="Arial"/>
          <w:color w:val="000000"/>
          <w:sz w:val="22"/>
          <w:szCs w:val="22"/>
        </w:rPr>
        <w:lastRenderedPageBreak/>
        <w:t>of the monarch’s Pacific expansion remains uncertain</w:t>
      </w:r>
      <w:r w:rsidR="001A0367" w:rsidRPr="001A0367">
        <w:rPr>
          <w:rFonts w:ascii="Arial" w:hAnsi="Arial" w:cs="Arial"/>
          <w:color w:val="000000"/>
          <w:sz w:val="22"/>
          <w:szCs w:val="22"/>
        </w:rPr>
        <w:t>. D</w:t>
      </w:r>
      <w:r w:rsidR="00F134DB" w:rsidRPr="001A0367">
        <w:rPr>
          <w:rFonts w:ascii="Arial" w:hAnsi="Arial" w:cs="Arial"/>
          <w:color w:val="000000"/>
          <w:sz w:val="22"/>
          <w:szCs w:val="22"/>
        </w:rPr>
        <w:t xml:space="preserve">emographic simulations indicate that establishment timing may have </w:t>
      </w:r>
      <w:r w:rsidR="001A0367" w:rsidRPr="001A0367">
        <w:rPr>
          <w:rFonts w:ascii="Arial" w:hAnsi="Arial" w:cs="Arial"/>
          <w:color w:val="000000"/>
          <w:sz w:val="22"/>
          <w:szCs w:val="22"/>
        </w:rPr>
        <w:t xml:space="preserve">happened </w:t>
      </w:r>
      <w:proofErr w:type="gramStart"/>
      <w:r w:rsidR="001A0367" w:rsidRPr="001A0367">
        <w:rPr>
          <w:rFonts w:ascii="Arial" w:hAnsi="Arial" w:cs="Arial"/>
          <w:color w:val="000000"/>
          <w:sz w:val="22"/>
          <w:szCs w:val="22"/>
        </w:rPr>
        <w:t>as long</w:t>
      </w:r>
      <w:r w:rsidR="00F134DB" w:rsidRPr="001A0367">
        <w:rPr>
          <w:rFonts w:ascii="Arial" w:hAnsi="Arial" w:cs="Arial"/>
          <w:color w:val="000000"/>
          <w:sz w:val="22"/>
          <w:szCs w:val="22"/>
        </w:rPr>
        <w:t xml:space="preserve"> as</w:t>
      </w:r>
      <w:proofErr w:type="gramEnd"/>
      <w:r w:rsidR="00F134DB" w:rsidRPr="001A0367">
        <w:rPr>
          <w:rFonts w:ascii="Arial" w:hAnsi="Arial" w:cs="Arial"/>
          <w:color w:val="000000"/>
          <w:sz w:val="22"/>
          <w:szCs w:val="22"/>
        </w:rPr>
        <w:t xml:space="preserve"> 2000-3000 years ago (Zhan et al. 2014)</w:t>
      </w:r>
      <w:r w:rsidR="009A4FD2" w:rsidRPr="001A0367">
        <w:rPr>
          <w:rFonts w:ascii="Arial" w:hAnsi="Arial" w:cs="Arial"/>
          <w:color w:val="000000"/>
          <w:sz w:val="22"/>
          <w:szCs w:val="22"/>
        </w:rPr>
        <w:t xml:space="preserve">, although these estimates </w:t>
      </w:r>
      <w:r w:rsidR="0011459D">
        <w:rPr>
          <w:rFonts w:ascii="Arial" w:hAnsi="Arial" w:cs="Arial"/>
          <w:color w:val="000000"/>
          <w:sz w:val="22"/>
          <w:szCs w:val="22"/>
        </w:rPr>
        <w:t>conflict with</w:t>
      </w:r>
      <w:r w:rsidR="009A4FD2" w:rsidRPr="001A0367">
        <w:rPr>
          <w:rFonts w:ascii="Arial" w:hAnsi="Arial" w:cs="Arial"/>
          <w:color w:val="000000"/>
          <w:sz w:val="22"/>
          <w:szCs w:val="22"/>
        </w:rPr>
        <w:t xml:space="preserve"> historical records, which suggest that expansion across the Pacific happened between </w:t>
      </w:r>
      <w:r w:rsidR="001A0367" w:rsidRPr="001A0367">
        <w:rPr>
          <w:rFonts w:ascii="Arial" w:hAnsi="Arial" w:cs="Arial"/>
          <w:color w:val="000000"/>
          <w:sz w:val="22"/>
          <w:szCs w:val="22"/>
        </w:rPr>
        <w:t xml:space="preserve">the years </w:t>
      </w:r>
      <w:r w:rsidR="009A4FD2" w:rsidRPr="001A0367">
        <w:rPr>
          <w:rFonts w:ascii="Arial" w:hAnsi="Arial" w:cs="Arial"/>
          <w:color w:val="000000"/>
          <w:sz w:val="22"/>
          <w:szCs w:val="22"/>
        </w:rPr>
        <w:t>1840-1900 (Zalucki and Clarke 2004, Freedman et al. 2020a).</w:t>
      </w:r>
    </w:p>
    <w:p w14:paraId="185FDA34" w14:textId="7EF464F8" w:rsidR="00C84467" w:rsidRPr="001A0367" w:rsidRDefault="00C84467" w:rsidP="001A0367">
      <w:pPr>
        <w:pStyle w:val="NormalWeb"/>
        <w:spacing w:before="0" w:beforeAutospacing="0" w:after="0" w:afterAutospacing="0" w:line="276" w:lineRule="auto"/>
        <w:ind w:firstLine="720"/>
        <w:jc w:val="both"/>
        <w:rPr>
          <w:rFonts w:ascii="Arial" w:hAnsi="Arial" w:cs="Arial"/>
          <w:sz w:val="22"/>
          <w:szCs w:val="22"/>
        </w:rPr>
      </w:pPr>
      <w:r w:rsidRPr="001A0367">
        <w:rPr>
          <w:rFonts w:ascii="Arial" w:hAnsi="Arial" w:cs="Arial"/>
          <w:color w:val="000000"/>
          <w:sz w:val="22"/>
          <w:szCs w:val="22"/>
        </w:rPr>
        <w:t xml:space="preserve">In this study, we sequenced 281 monarch butterflies at &gt;70,000 highly variable genomic sites from the ancestral North American population and many Pacific Island populations, including a number of previously unsampled locations: the Mariana Islands (Guam, Rota, and Saipan) and Norfolk Island. The goals of this study were to understand (1) overall patterns of relatedness among Pacific and North American populations; (2) the timing of range expansion and the amount of ongoing gene flow between North American and Pacific locations; (3) how migratory and non-migratory populations differ </w:t>
      </w:r>
      <w:r w:rsidR="009A4FD2" w:rsidRPr="001A0367">
        <w:rPr>
          <w:rFonts w:ascii="Arial" w:hAnsi="Arial" w:cs="Arial"/>
          <w:color w:val="000000"/>
          <w:sz w:val="22"/>
          <w:szCs w:val="22"/>
        </w:rPr>
        <w:t>in their distribution of population genetic variation in space.</w:t>
      </w:r>
    </w:p>
    <w:p w14:paraId="56401940" w14:textId="77777777" w:rsidR="00355224" w:rsidRPr="001A0367" w:rsidRDefault="00355224" w:rsidP="001A0367">
      <w:pPr>
        <w:spacing w:line="276" w:lineRule="auto"/>
        <w:jc w:val="both"/>
        <w:rPr>
          <w:rFonts w:ascii="Arial" w:hAnsi="Arial" w:cs="Arial"/>
          <w:sz w:val="22"/>
          <w:szCs w:val="22"/>
        </w:rPr>
      </w:pPr>
    </w:p>
    <w:p w14:paraId="74157DEB" w14:textId="48B6988C"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Methods</w:t>
      </w:r>
    </w:p>
    <w:p w14:paraId="778CA01F" w14:textId="157EF8FA" w:rsidR="00355224" w:rsidRPr="001A0367" w:rsidRDefault="00355224" w:rsidP="001A0367">
      <w:pPr>
        <w:spacing w:line="276" w:lineRule="auto"/>
        <w:jc w:val="both"/>
        <w:rPr>
          <w:rFonts w:ascii="Arial" w:hAnsi="Arial" w:cs="Arial"/>
          <w:sz w:val="22"/>
          <w:szCs w:val="22"/>
        </w:rPr>
      </w:pPr>
    </w:p>
    <w:p w14:paraId="68E7B9E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Sample preparation and sequencing</w:t>
      </w:r>
    </w:p>
    <w:p w14:paraId="1CD48BE5"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1079F05" w14:textId="39364B00" w:rsidR="00355224" w:rsidRPr="001A0367" w:rsidRDefault="003F0723" w:rsidP="001A0367">
      <w:pPr>
        <w:spacing w:line="276" w:lineRule="auto"/>
        <w:jc w:val="both"/>
        <w:rPr>
          <w:rFonts w:ascii="Arial" w:hAnsi="Arial" w:cs="Arial"/>
          <w:sz w:val="22"/>
          <w:szCs w:val="22"/>
        </w:rPr>
      </w:pPr>
      <w:r w:rsidRPr="001A0367">
        <w:rPr>
          <w:rFonts w:ascii="Arial" w:hAnsi="Arial" w:cs="Arial"/>
          <w:i/>
          <w:sz w:val="22"/>
          <w:szCs w:val="22"/>
        </w:rPr>
        <w:t xml:space="preserve">           </w:t>
      </w:r>
      <w:r w:rsidRPr="001A0367">
        <w:rPr>
          <w:rFonts w:ascii="Arial" w:hAnsi="Arial" w:cs="Arial"/>
          <w:sz w:val="22"/>
          <w:szCs w:val="22"/>
        </w:rPr>
        <w:t xml:space="preserve">Monarchs were collected as either larvae or adult butterflies from </w:t>
      </w:r>
      <w:r w:rsidR="001A48F9">
        <w:rPr>
          <w:rFonts w:ascii="Arial" w:hAnsi="Arial" w:cs="Arial"/>
          <w:sz w:val="22"/>
          <w:szCs w:val="22"/>
        </w:rPr>
        <w:t xml:space="preserve">various </w:t>
      </w:r>
      <w:r w:rsidRPr="001A0367">
        <w:rPr>
          <w:rFonts w:ascii="Arial" w:hAnsi="Arial" w:cs="Arial"/>
          <w:sz w:val="22"/>
          <w:szCs w:val="22"/>
        </w:rPr>
        <w:t xml:space="preserve">locations </w:t>
      </w:r>
      <w:r w:rsidR="001A48F9">
        <w:rPr>
          <w:rFonts w:ascii="Arial" w:hAnsi="Arial" w:cs="Arial"/>
          <w:sz w:val="22"/>
          <w:szCs w:val="22"/>
        </w:rPr>
        <w:t>across their current geographic range</w:t>
      </w:r>
      <w:r w:rsidRPr="001A0367">
        <w:rPr>
          <w:rFonts w:ascii="Arial" w:hAnsi="Arial" w:cs="Arial"/>
          <w:sz w:val="22"/>
          <w:szCs w:val="22"/>
        </w:rPr>
        <w:t xml:space="preserve"> between 1990</w:t>
      </w:r>
      <w:r w:rsidR="00F72147" w:rsidRPr="001A0367">
        <w:rPr>
          <w:rFonts w:ascii="Arial" w:hAnsi="Arial" w:cs="Arial"/>
          <w:sz w:val="22"/>
          <w:szCs w:val="22"/>
        </w:rPr>
        <w:t>-</w:t>
      </w:r>
      <w:r w:rsidRPr="001A0367">
        <w:rPr>
          <w:rFonts w:ascii="Arial" w:hAnsi="Arial" w:cs="Arial"/>
          <w:sz w:val="22"/>
          <w:szCs w:val="22"/>
        </w:rPr>
        <w:t xml:space="preserve">2017 </w:t>
      </w:r>
      <w:r w:rsidR="00D01CDC" w:rsidRPr="001A0367">
        <w:rPr>
          <w:rFonts w:ascii="Arial" w:hAnsi="Arial" w:cs="Arial"/>
          <w:sz w:val="22"/>
          <w:szCs w:val="22"/>
        </w:rPr>
        <w:t>(F</w:t>
      </w:r>
      <w:r w:rsidRPr="001A0367">
        <w:rPr>
          <w:rFonts w:ascii="Arial" w:hAnsi="Arial" w:cs="Arial"/>
          <w:sz w:val="22"/>
          <w:szCs w:val="22"/>
        </w:rPr>
        <w:t>igure 1a and Table S1</w:t>
      </w:r>
      <w:r w:rsidR="00D01CDC" w:rsidRPr="001A0367">
        <w:rPr>
          <w:rFonts w:ascii="Arial" w:hAnsi="Arial" w:cs="Arial"/>
          <w:sz w:val="22"/>
          <w:szCs w:val="22"/>
        </w:rPr>
        <w:t>)</w:t>
      </w:r>
      <w:r w:rsidRPr="001A0367">
        <w:rPr>
          <w:rFonts w:ascii="Arial" w:hAnsi="Arial" w:cs="Arial"/>
          <w:sz w:val="22"/>
          <w:szCs w:val="22"/>
        </w:rPr>
        <w:t>.</w:t>
      </w:r>
      <w:r w:rsidRPr="001A0367">
        <w:rPr>
          <w:rFonts w:ascii="Arial" w:hAnsi="Arial" w:cs="Arial"/>
          <w:i/>
          <w:sz w:val="22"/>
          <w:szCs w:val="22"/>
        </w:rPr>
        <w:t xml:space="preserve"> </w:t>
      </w:r>
      <w:r w:rsidRPr="001A0367">
        <w:rPr>
          <w:rFonts w:ascii="Arial" w:hAnsi="Arial" w:cs="Arial"/>
          <w:sz w:val="22"/>
          <w:szCs w:val="22"/>
        </w:rPr>
        <w:t xml:space="preserve">DNA was extracted from samples using a magnetic bead-based protocol </w:t>
      </w:r>
      <w:r w:rsidR="00F134DB" w:rsidRPr="001A0367">
        <w:rPr>
          <w:rFonts w:ascii="Arial" w:hAnsi="Arial" w:cs="Arial"/>
          <w:sz w:val="22"/>
          <w:szCs w:val="22"/>
        </w:rPr>
        <w:t>(Ali et al. 2016)</w:t>
      </w:r>
      <w:r w:rsidRPr="001A0367">
        <w:rPr>
          <w:rFonts w:ascii="Arial" w:hAnsi="Arial" w:cs="Arial"/>
          <w:sz w:val="22"/>
          <w:szCs w:val="22"/>
        </w:rPr>
        <w:t xml:space="preserve"> and quantified using Quant-</w:t>
      </w:r>
      <w:proofErr w:type="spellStart"/>
      <w:r w:rsidRPr="001A0367">
        <w:rPr>
          <w:rFonts w:ascii="Arial" w:hAnsi="Arial" w:cs="Arial"/>
          <w:sz w:val="22"/>
          <w:szCs w:val="22"/>
        </w:rPr>
        <w:t>iT</w:t>
      </w:r>
      <w:proofErr w:type="spellEnd"/>
      <w:r w:rsidRPr="001A0367">
        <w:rPr>
          <w:rFonts w:ascii="Arial" w:hAnsi="Arial" w:cs="Arial"/>
          <w:sz w:val="22"/>
          <w:szCs w:val="22"/>
        </w:rPr>
        <w:t xml:space="preserve"> </w:t>
      </w:r>
      <w:proofErr w:type="spellStart"/>
      <w:r w:rsidRPr="001A0367">
        <w:rPr>
          <w:rFonts w:ascii="Arial" w:hAnsi="Arial" w:cs="Arial"/>
          <w:sz w:val="22"/>
          <w:szCs w:val="22"/>
        </w:rPr>
        <w:t>PicoGreen</w:t>
      </w:r>
      <w:proofErr w:type="spellEnd"/>
      <w:r w:rsidRPr="001A0367">
        <w:rPr>
          <w:rFonts w:ascii="Arial" w:hAnsi="Arial" w:cs="Arial"/>
          <w:sz w:val="22"/>
          <w:szCs w:val="22"/>
        </w:rPr>
        <w:t xml:space="preserve"> dsDNA Reagent (Thermo Fisher Scientific) on a FLx800 Fluorescence Reader (</w:t>
      </w:r>
      <w:proofErr w:type="spellStart"/>
      <w:r w:rsidRPr="001A0367">
        <w:rPr>
          <w:rFonts w:ascii="Arial" w:hAnsi="Arial" w:cs="Arial"/>
          <w:sz w:val="22"/>
          <w:szCs w:val="22"/>
        </w:rPr>
        <w:t>BioTek</w:t>
      </w:r>
      <w:proofErr w:type="spellEnd"/>
      <w:r w:rsidRPr="001A0367">
        <w:rPr>
          <w:rFonts w:ascii="Arial" w:hAnsi="Arial" w:cs="Arial"/>
          <w:sz w:val="22"/>
          <w:szCs w:val="22"/>
        </w:rPr>
        <w:t xml:space="preserve"> Instruments). Restriction Associated Digest (RAD) DNA libraries were then created using the </w:t>
      </w:r>
      <w:proofErr w:type="spellStart"/>
      <w:r w:rsidRPr="001A0367">
        <w:rPr>
          <w:rFonts w:ascii="Arial" w:hAnsi="Arial" w:cs="Arial"/>
          <w:sz w:val="22"/>
          <w:szCs w:val="22"/>
        </w:rPr>
        <w:t>PstI</w:t>
      </w:r>
      <w:proofErr w:type="spellEnd"/>
      <w:r w:rsidRPr="001A0367">
        <w:rPr>
          <w:rFonts w:ascii="Arial" w:hAnsi="Arial" w:cs="Arial"/>
          <w:sz w:val="22"/>
          <w:szCs w:val="22"/>
        </w:rPr>
        <w:t xml:space="preserve"> restriction enzyme according to </w:t>
      </w:r>
      <w:r w:rsidR="00F134DB" w:rsidRPr="001A0367">
        <w:rPr>
          <w:rFonts w:ascii="Arial" w:hAnsi="Arial" w:cs="Arial"/>
          <w:sz w:val="22"/>
          <w:szCs w:val="22"/>
        </w:rPr>
        <w:t>Ali et al. (2016)</w:t>
      </w:r>
      <w:r w:rsidRPr="001A0367">
        <w:rPr>
          <w:rFonts w:ascii="Arial" w:hAnsi="Arial" w:cs="Arial"/>
          <w:sz w:val="22"/>
          <w:szCs w:val="22"/>
        </w:rPr>
        <w:t xml:space="preserve"> and sequenced using 150</w:t>
      </w:r>
      <w:r w:rsidR="00F72147" w:rsidRPr="001A0367">
        <w:rPr>
          <w:rFonts w:ascii="Arial" w:hAnsi="Arial" w:cs="Arial"/>
          <w:sz w:val="22"/>
          <w:szCs w:val="22"/>
        </w:rPr>
        <w:t xml:space="preserve"> </w:t>
      </w:r>
      <w:r w:rsidRPr="001A0367">
        <w:rPr>
          <w:rFonts w:ascii="Arial" w:hAnsi="Arial" w:cs="Arial"/>
          <w:sz w:val="22"/>
          <w:szCs w:val="22"/>
        </w:rPr>
        <w:t>bp paired-end sequencing on an Illumina Hi-Seq 4000.</w:t>
      </w:r>
    </w:p>
    <w:p w14:paraId="3C6C3997" w14:textId="77777777" w:rsidR="00355224" w:rsidRPr="001A0367" w:rsidRDefault="003F0723" w:rsidP="001A0367">
      <w:pPr>
        <w:spacing w:line="276" w:lineRule="auto"/>
        <w:jc w:val="center"/>
        <w:rPr>
          <w:rFonts w:ascii="Arial" w:hAnsi="Arial" w:cs="Arial"/>
          <w:sz w:val="22"/>
          <w:szCs w:val="22"/>
        </w:rPr>
      </w:pPr>
      <w:r w:rsidRPr="001A0367">
        <w:rPr>
          <w:rFonts w:ascii="Arial" w:hAnsi="Arial" w:cs="Arial"/>
          <w:sz w:val="22"/>
          <w:szCs w:val="22"/>
        </w:rPr>
        <w:t xml:space="preserve"> </w:t>
      </w:r>
    </w:p>
    <w:p w14:paraId="1EEA273B"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Sequence alignment, filtering, and genotype calling</w:t>
      </w:r>
    </w:p>
    <w:p w14:paraId="17EFBFF4"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63A3ABFC" w14:textId="019A0315"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We aligned raw sequence data to version 3 of the monarch butterfly genome assembly </w:t>
      </w:r>
      <w:hyperlink r:id="rId8">
        <w:r w:rsidR="00F134DB" w:rsidRPr="001A0367">
          <w:rPr>
            <w:rFonts w:ascii="Arial" w:hAnsi="Arial" w:cs="Arial"/>
            <w:color w:val="000000"/>
            <w:sz w:val="22"/>
            <w:szCs w:val="22"/>
          </w:rPr>
          <w:t>(Zhan</w:t>
        </w:r>
      </w:hyperlink>
      <w:r w:rsidR="00F134DB" w:rsidRPr="001A0367">
        <w:rPr>
          <w:rFonts w:ascii="Arial" w:hAnsi="Arial" w:cs="Arial"/>
          <w:color w:val="000000"/>
          <w:sz w:val="22"/>
          <w:szCs w:val="22"/>
        </w:rPr>
        <w:t xml:space="preserve"> </w:t>
      </w:r>
      <w:r w:rsidR="007C4E22" w:rsidRPr="001A0367">
        <w:rPr>
          <w:rFonts w:ascii="Arial" w:hAnsi="Arial" w:cs="Arial"/>
          <w:color w:val="000000"/>
          <w:sz w:val="22"/>
          <w:szCs w:val="22"/>
        </w:rPr>
        <w:t xml:space="preserve">and Reppert </w:t>
      </w:r>
      <w:r w:rsidR="00F134DB" w:rsidRPr="001A0367">
        <w:rPr>
          <w:rFonts w:ascii="Arial" w:hAnsi="Arial" w:cs="Arial"/>
          <w:color w:val="000000"/>
          <w:sz w:val="22"/>
          <w:szCs w:val="22"/>
        </w:rPr>
        <w:t>2013)</w:t>
      </w:r>
      <w:r w:rsidRPr="001A0367">
        <w:rPr>
          <w:rFonts w:ascii="Arial" w:hAnsi="Arial" w:cs="Arial"/>
          <w:sz w:val="22"/>
          <w:szCs w:val="22"/>
        </w:rPr>
        <w:t xml:space="preserve"> using the mem algorithm implemented in Burrows-Wheeler Aligner </w:t>
      </w:r>
      <w:hyperlink r:id="rId9">
        <w:r w:rsidR="00F134DB" w:rsidRPr="001A0367">
          <w:rPr>
            <w:rFonts w:ascii="Arial" w:hAnsi="Arial" w:cs="Arial"/>
            <w:color w:val="000000"/>
            <w:sz w:val="22"/>
            <w:szCs w:val="22"/>
          </w:rPr>
          <w:t>(Li</w:t>
        </w:r>
      </w:hyperlink>
      <w:r w:rsidR="00F134DB" w:rsidRPr="001A0367">
        <w:rPr>
          <w:rFonts w:ascii="Arial" w:hAnsi="Arial" w:cs="Arial"/>
          <w:color w:val="000000"/>
          <w:sz w:val="22"/>
          <w:szCs w:val="22"/>
        </w:rPr>
        <w:t xml:space="preserve"> and Durbin 2009)</w:t>
      </w:r>
      <w:r w:rsidRPr="001A0367">
        <w:rPr>
          <w:rFonts w:ascii="Arial" w:hAnsi="Arial" w:cs="Arial"/>
          <w:sz w:val="22"/>
          <w:szCs w:val="22"/>
        </w:rPr>
        <w:t xml:space="preserve">. Sequence data was sorted and filtered for PCR duplicates and improper pairs using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w:t>
      </w:r>
      <w:hyperlink r:id="rId10">
        <w:r w:rsidR="00F134DB" w:rsidRPr="001A0367">
          <w:rPr>
            <w:rFonts w:ascii="Arial" w:hAnsi="Arial" w:cs="Arial"/>
            <w:color w:val="000000"/>
            <w:sz w:val="22"/>
            <w:szCs w:val="22"/>
          </w:rPr>
          <w:t>(</w:t>
        </w:r>
      </w:hyperlink>
      <w:r w:rsidR="00F134DB" w:rsidRPr="001A0367">
        <w:rPr>
          <w:rFonts w:ascii="Arial" w:hAnsi="Arial" w:cs="Arial"/>
          <w:color w:val="000000"/>
          <w:sz w:val="22"/>
          <w:szCs w:val="22"/>
        </w:rPr>
        <w:t>Li et al. 2009)</w:t>
      </w:r>
      <w:r w:rsidRPr="001A0367">
        <w:rPr>
          <w:rFonts w:ascii="Arial" w:hAnsi="Arial" w:cs="Arial"/>
          <w:sz w:val="22"/>
          <w:szCs w:val="22"/>
        </w:rPr>
        <w:t xml:space="preserve">. For use in demographic reconstruction, genotypes were then called using the </w:t>
      </w:r>
      <w:proofErr w:type="spellStart"/>
      <w:r w:rsidRPr="001A0367">
        <w:rPr>
          <w:rFonts w:ascii="Arial" w:hAnsi="Arial" w:cs="Arial"/>
          <w:sz w:val="22"/>
          <w:szCs w:val="22"/>
        </w:rPr>
        <w:t>SAMtools</w:t>
      </w:r>
      <w:proofErr w:type="spellEnd"/>
      <w:r w:rsidRPr="001A0367">
        <w:rPr>
          <w:rFonts w:ascii="Arial" w:hAnsi="Arial" w:cs="Arial"/>
          <w:sz w:val="22"/>
          <w:szCs w:val="22"/>
        </w:rPr>
        <w:t xml:space="preserve"> genotype likelihood model </w:t>
      </w:r>
      <w:hyperlink r:id="rId11">
        <w:r w:rsidR="005B090F" w:rsidRPr="001A0367">
          <w:rPr>
            <w:rFonts w:ascii="Arial" w:hAnsi="Arial" w:cs="Arial"/>
            <w:color w:val="000000"/>
            <w:sz w:val="22"/>
            <w:szCs w:val="22"/>
          </w:rPr>
          <w:t>(Li</w:t>
        </w:r>
      </w:hyperlink>
      <w:r w:rsidR="005B090F" w:rsidRPr="001A0367">
        <w:rPr>
          <w:rFonts w:ascii="Arial" w:hAnsi="Arial" w:cs="Arial"/>
          <w:color w:val="000000"/>
          <w:sz w:val="22"/>
          <w:szCs w:val="22"/>
        </w:rPr>
        <w:t xml:space="preserve"> et al. 2009)</w:t>
      </w:r>
      <w:r w:rsidRPr="001A0367">
        <w:rPr>
          <w:rFonts w:ascii="Arial" w:hAnsi="Arial" w:cs="Arial"/>
          <w:sz w:val="22"/>
          <w:szCs w:val="22"/>
        </w:rPr>
        <w:t xml:space="preserve"> as implemented in the ANGSD software package with a minimum mapping and base call quality score of 20, a SNP </w:t>
      </w:r>
      <w:r w:rsidRPr="001A0367">
        <w:rPr>
          <w:rFonts w:ascii="Arial" w:hAnsi="Arial" w:cs="Arial"/>
          <w:i/>
          <w:sz w:val="22"/>
          <w:szCs w:val="22"/>
        </w:rPr>
        <w:t>p</w:t>
      </w:r>
      <w:r w:rsidRPr="001A0367">
        <w:rPr>
          <w:rFonts w:ascii="Arial" w:hAnsi="Arial" w:cs="Arial"/>
          <w:sz w:val="22"/>
          <w:szCs w:val="22"/>
        </w:rPr>
        <w:t xml:space="preserve">-value of 1e-8, a uniform genotype prior, and a posterior genotype probability cutoff of 0.95 </w:t>
      </w:r>
      <w:hyperlink r:id="rId12">
        <w:r w:rsidR="005B090F" w:rsidRPr="001A0367">
          <w:rPr>
            <w:rFonts w:ascii="Arial" w:hAnsi="Arial" w:cs="Arial"/>
            <w:color w:val="000000"/>
            <w:sz w:val="22"/>
            <w:szCs w:val="22"/>
          </w:rPr>
          <w:t>(</w:t>
        </w:r>
        <w:proofErr w:type="spellStart"/>
        <w:r w:rsidR="005B090F" w:rsidRPr="001A0367">
          <w:rPr>
            <w:rFonts w:ascii="Arial" w:hAnsi="Arial" w:cs="Arial"/>
            <w:color w:val="000000"/>
            <w:sz w:val="22"/>
            <w:szCs w:val="22"/>
          </w:rPr>
          <w:t>Korne</w:t>
        </w:r>
      </w:hyperlink>
      <w:r w:rsidR="005B090F" w:rsidRPr="001A0367">
        <w:rPr>
          <w:rFonts w:ascii="Arial" w:hAnsi="Arial" w:cs="Arial"/>
          <w:color w:val="000000"/>
          <w:sz w:val="22"/>
          <w:szCs w:val="22"/>
        </w:rPr>
        <w:t>liussen</w:t>
      </w:r>
      <w:proofErr w:type="spellEnd"/>
      <w:r w:rsidR="005B090F" w:rsidRPr="001A0367">
        <w:rPr>
          <w:rFonts w:ascii="Arial" w:hAnsi="Arial" w:cs="Arial"/>
          <w:color w:val="000000"/>
          <w:sz w:val="22"/>
          <w:szCs w:val="22"/>
        </w:rPr>
        <w:t xml:space="preserve"> et al. 2014)</w:t>
      </w:r>
      <w:r w:rsidRPr="001A0367">
        <w:rPr>
          <w:rFonts w:ascii="Arial" w:hAnsi="Arial" w:cs="Arial"/>
          <w:sz w:val="22"/>
          <w:szCs w:val="22"/>
        </w:rPr>
        <w:t xml:space="preserve">. For analyses that relied on called genotypes, we removed potential paralogous sites using the </w:t>
      </w:r>
      <w:proofErr w:type="spellStart"/>
      <w:r w:rsidRPr="001A0367">
        <w:rPr>
          <w:rFonts w:ascii="Arial" w:hAnsi="Arial" w:cs="Arial"/>
          <w:sz w:val="22"/>
          <w:szCs w:val="22"/>
        </w:rPr>
        <w:t>ngsParalog</w:t>
      </w:r>
      <w:proofErr w:type="spellEnd"/>
      <w:r w:rsidRPr="001A0367">
        <w:rPr>
          <w:rFonts w:ascii="Arial" w:hAnsi="Arial" w:cs="Arial"/>
          <w:sz w:val="22"/>
          <w:szCs w:val="22"/>
        </w:rPr>
        <w:t xml:space="preserve"> tool by removing all sites within a kilobase of any SNP with a log ratio test statistic of &gt; 10 in any population </w:t>
      </w:r>
      <w:hyperlink r:id="rId13">
        <w:r w:rsidR="005B090F" w:rsidRPr="001A0367">
          <w:rPr>
            <w:rFonts w:ascii="Arial" w:hAnsi="Arial" w:cs="Arial"/>
            <w:color w:val="000000"/>
            <w:sz w:val="22"/>
            <w:szCs w:val="22"/>
          </w:rPr>
          <w:t>(</w:t>
        </w:r>
        <w:proofErr w:type="spellStart"/>
      </w:hyperlink>
      <w:r w:rsidR="005B090F" w:rsidRPr="001A0367">
        <w:rPr>
          <w:rFonts w:ascii="Arial" w:hAnsi="Arial" w:cs="Arial"/>
          <w:color w:val="000000"/>
          <w:sz w:val="22"/>
          <w:szCs w:val="22"/>
        </w:rPr>
        <w:t>Linderoth</w:t>
      </w:r>
      <w:proofErr w:type="spellEnd"/>
      <w:r w:rsidR="005B090F" w:rsidRPr="001A0367">
        <w:rPr>
          <w:rFonts w:ascii="Arial" w:hAnsi="Arial" w:cs="Arial"/>
          <w:color w:val="000000"/>
          <w:sz w:val="22"/>
          <w:szCs w:val="22"/>
        </w:rPr>
        <w:t xml:space="preserve"> 2018)</w:t>
      </w:r>
      <w:r w:rsidRPr="001A0367">
        <w:rPr>
          <w:rFonts w:ascii="Arial" w:hAnsi="Arial" w:cs="Arial"/>
          <w:sz w:val="22"/>
          <w:szCs w:val="22"/>
        </w:rPr>
        <w:t>. Individuals with less than 75% of called SNPs were removed. Since strong bottlenecks are likely to remove rare SNPs from the population, we did not use a minor allele frequency filter when calling genotypes for the calculation of the basic diversity statistics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ratio).</w:t>
      </w:r>
    </w:p>
    <w:p w14:paraId="1909D32B"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28F6CC5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relatedness among monarch populations</w:t>
      </w:r>
    </w:p>
    <w:p w14:paraId="1F094C5E"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p>
    <w:p w14:paraId="42C37F2D" w14:textId="515C907E"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lastRenderedPageBreak/>
        <w:t xml:space="preserve">           </w:t>
      </w:r>
      <w:r w:rsidRPr="001A0367">
        <w:rPr>
          <w:rFonts w:ascii="Arial" w:hAnsi="Arial" w:cs="Arial"/>
          <w:sz w:val="22"/>
          <w:szCs w:val="22"/>
        </w:rPr>
        <w:tab/>
        <w:t>We calculated the average number of pairwise differences (µ), observed heterozygosity (H</w:t>
      </w:r>
      <w:r w:rsidRPr="001A0367">
        <w:rPr>
          <w:rFonts w:ascii="Arial" w:hAnsi="Arial" w:cs="Arial"/>
          <w:sz w:val="22"/>
          <w:szCs w:val="22"/>
          <w:vertAlign w:val="subscript"/>
        </w:rPr>
        <w:t>o</w:t>
      </w:r>
      <w:r w:rsidRPr="001A0367">
        <w:rPr>
          <w:rFonts w:ascii="Arial" w:hAnsi="Arial" w:cs="Arial"/>
          <w:sz w:val="22"/>
          <w:szCs w:val="22"/>
        </w:rPr>
        <w:t>), heterozygote/homozygote ratio per individual (Het/</w:t>
      </w:r>
      <w:proofErr w:type="spellStart"/>
      <w:r w:rsidRPr="001A0367">
        <w:rPr>
          <w:rFonts w:ascii="Arial" w:hAnsi="Arial" w:cs="Arial"/>
          <w:sz w:val="22"/>
          <w:szCs w:val="22"/>
        </w:rPr>
        <w:t>Hom</w:t>
      </w:r>
      <w:proofErr w:type="spellEnd"/>
      <w:r w:rsidRPr="001A0367">
        <w:rPr>
          <w:rFonts w:ascii="Arial" w:hAnsi="Arial" w:cs="Arial"/>
          <w:sz w:val="22"/>
          <w:szCs w:val="22"/>
        </w:rPr>
        <w:t>), Tajima’s D, and fixation index (F</w:t>
      </w:r>
      <w:r w:rsidRPr="001A0367">
        <w:rPr>
          <w:rFonts w:ascii="Arial" w:hAnsi="Arial" w:cs="Arial"/>
          <w:sz w:val="22"/>
          <w:szCs w:val="22"/>
          <w:vertAlign w:val="subscript"/>
        </w:rPr>
        <w:t>ST</w:t>
      </w:r>
      <w:r w:rsidRPr="001A0367">
        <w:rPr>
          <w:rFonts w:ascii="Arial" w:hAnsi="Arial" w:cs="Arial"/>
          <w:sz w:val="22"/>
          <w:szCs w:val="22"/>
        </w:rPr>
        <w:t xml:space="preserve">) between each pair of populations for each SNP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0011459D">
        <w:rPr>
          <w:rFonts w:ascii="Arial" w:hAnsi="Arial" w:cs="Arial"/>
          <w:sz w:val="22"/>
          <w:szCs w:val="22"/>
        </w:rPr>
        <w:t xml:space="preserve"> and Jones 2021</w:t>
      </w:r>
      <w:r w:rsidRPr="001A0367">
        <w:rPr>
          <w:rFonts w:ascii="Arial" w:hAnsi="Arial" w:cs="Arial"/>
          <w:sz w:val="22"/>
          <w:szCs w:val="22"/>
        </w:rPr>
        <w:t>). We calculated F</w:t>
      </w:r>
      <w:r w:rsidRPr="001A0367">
        <w:rPr>
          <w:rFonts w:ascii="Arial" w:hAnsi="Arial" w:cs="Arial"/>
          <w:sz w:val="22"/>
          <w:szCs w:val="22"/>
          <w:vertAlign w:val="subscript"/>
        </w:rPr>
        <w:t>ST</w:t>
      </w:r>
      <w:r w:rsidRPr="001A0367">
        <w:rPr>
          <w:rFonts w:ascii="Arial" w:hAnsi="Arial" w:cs="Arial"/>
          <w:sz w:val="22"/>
          <w:szCs w:val="22"/>
        </w:rPr>
        <w:t xml:space="preserve"> using the R implementation of the GENEPOP software package </w:t>
      </w:r>
      <w:hyperlink r:id="rId14">
        <w:r w:rsidR="002450EB" w:rsidRPr="001A0367">
          <w:rPr>
            <w:rFonts w:ascii="Arial" w:hAnsi="Arial" w:cs="Arial"/>
            <w:color w:val="000000"/>
            <w:sz w:val="22"/>
            <w:szCs w:val="22"/>
          </w:rPr>
          <w:t>(</w:t>
        </w:r>
        <w:proofErr w:type="spellStart"/>
        <w:r w:rsidR="002450EB" w:rsidRPr="001A0367">
          <w:rPr>
            <w:rFonts w:ascii="Arial" w:hAnsi="Arial" w:cs="Arial"/>
            <w:color w:val="000000"/>
            <w:sz w:val="22"/>
            <w:szCs w:val="22"/>
          </w:rPr>
          <w:t>Rousset</w:t>
        </w:r>
        <w:proofErr w:type="spellEnd"/>
      </w:hyperlink>
      <w:r w:rsidR="002450EB" w:rsidRPr="001A0367">
        <w:rPr>
          <w:rFonts w:ascii="Arial" w:hAnsi="Arial" w:cs="Arial"/>
          <w:color w:val="000000"/>
          <w:sz w:val="22"/>
          <w:szCs w:val="22"/>
        </w:rPr>
        <w:t xml:space="preserve"> 2008)</w:t>
      </w:r>
      <w:r w:rsidRPr="001A0367">
        <w:rPr>
          <w:rFonts w:ascii="Arial" w:hAnsi="Arial" w:cs="Arial"/>
          <w:sz w:val="22"/>
          <w:szCs w:val="22"/>
        </w:rPr>
        <w:t xml:space="preserve"> with a minor allele frequency cutoff of 0.05. To calculate Tajima’s</w:t>
      </w:r>
      <w:r w:rsidR="002450EB" w:rsidRPr="001A0367">
        <w:rPr>
          <w:rFonts w:ascii="Arial" w:hAnsi="Arial" w:cs="Arial"/>
          <w:sz w:val="22"/>
          <w:szCs w:val="22"/>
        </w:rPr>
        <w:t xml:space="preserve"> D (Tajima 1989)</w:t>
      </w:r>
      <w:r w:rsidRPr="001A0367">
        <w:rPr>
          <w:rFonts w:ascii="Arial" w:hAnsi="Arial" w:cs="Arial"/>
          <w:sz w:val="22"/>
          <w:szCs w:val="22"/>
        </w:rPr>
        <w:t xml:space="preserve">, we used all sequenced sites that passed the quality and paralog filters without removing non-paralogous sites or those with low minor allele frequencies. For each of these statistics, the </w:t>
      </w:r>
      <w:r w:rsidR="002450EB" w:rsidRPr="001A0367">
        <w:rPr>
          <w:rFonts w:ascii="Arial" w:hAnsi="Arial" w:cs="Arial"/>
          <w:sz w:val="22"/>
          <w:szCs w:val="22"/>
        </w:rPr>
        <w:t>e</w:t>
      </w:r>
      <w:r w:rsidRPr="001A0367">
        <w:rPr>
          <w:rFonts w:ascii="Arial" w:hAnsi="Arial" w:cs="Arial"/>
          <w:sz w:val="22"/>
          <w:szCs w:val="22"/>
        </w:rPr>
        <w:t xml:space="preserve">astern and </w:t>
      </w:r>
      <w:r w:rsidR="002450EB" w:rsidRPr="001A0367">
        <w:rPr>
          <w:rFonts w:ascii="Arial" w:hAnsi="Arial" w:cs="Arial"/>
          <w:sz w:val="22"/>
          <w:szCs w:val="22"/>
        </w:rPr>
        <w:t>w</w:t>
      </w:r>
      <w:r w:rsidRPr="001A0367">
        <w:rPr>
          <w:rFonts w:ascii="Arial" w:hAnsi="Arial" w:cs="Arial"/>
          <w:sz w:val="22"/>
          <w:szCs w:val="22"/>
        </w:rPr>
        <w:t>estern North American samples were pooled together.</w:t>
      </w:r>
    </w:p>
    <w:p w14:paraId="60F2B0B2" w14:textId="5117F955"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In order to describe basic population structure, we created a neighbor-joining tree</w:t>
      </w:r>
      <w:r w:rsidR="002450EB" w:rsidRPr="001A0367">
        <w:rPr>
          <w:rFonts w:ascii="Arial" w:hAnsi="Arial" w:cs="Arial"/>
          <w:sz w:val="22"/>
          <w:szCs w:val="22"/>
        </w:rPr>
        <w:t xml:space="preserve"> (Saitou and </w:t>
      </w:r>
      <w:proofErr w:type="spellStart"/>
      <w:r w:rsidR="002450EB" w:rsidRPr="001A0367">
        <w:rPr>
          <w:rFonts w:ascii="Arial" w:hAnsi="Arial" w:cs="Arial"/>
          <w:sz w:val="22"/>
          <w:szCs w:val="22"/>
        </w:rPr>
        <w:t>Nei</w:t>
      </w:r>
      <w:proofErr w:type="spellEnd"/>
      <w:r w:rsidR="002450EB" w:rsidRPr="001A0367">
        <w:rPr>
          <w:rFonts w:ascii="Arial" w:hAnsi="Arial" w:cs="Arial"/>
          <w:sz w:val="22"/>
          <w:szCs w:val="22"/>
        </w:rPr>
        <w:t xml:space="preserve"> 1987)</w:t>
      </w:r>
      <w:r w:rsidRPr="001A0367">
        <w:rPr>
          <w:rFonts w:ascii="Arial" w:hAnsi="Arial" w:cs="Arial"/>
          <w:sz w:val="22"/>
          <w:szCs w:val="22"/>
        </w:rPr>
        <w:t xml:space="preserve"> using the ape R package v.5.0 </w:t>
      </w:r>
      <w:hyperlink r:id="rId15">
        <w:r w:rsidR="002450EB" w:rsidRPr="001A0367">
          <w:rPr>
            <w:rFonts w:ascii="Arial" w:hAnsi="Arial" w:cs="Arial"/>
            <w:color w:val="000000"/>
            <w:sz w:val="22"/>
            <w:szCs w:val="22"/>
          </w:rPr>
          <w:t>(</w:t>
        </w:r>
      </w:hyperlink>
      <w:r w:rsidR="002450EB" w:rsidRPr="001A0367">
        <w:rPr>
          <w:rFonts w:ascii="Arial" w:hAnsi="Arial" w:cs="Arial"/>
          <w:color w:val="000000"/>
          <w:sz w:val="22"/>
          <w:szCs w:val="22"/>
        </w:rPr>
        <w:t xml:space="preserve">Paradis and </w:t>
      </w:r>
      <w:proofErr w:type="spellStart"/>
      <w:r w:rsidR="002450EB" w:rsidRPr="001A0367">
        <w:rPr>
          <w:rFonts w:ascii="Arial" w:hAnsi="Arial" w:cs="Arial"/>
          <w:color w:val="000000"/>
          <w:sz w:val="22"/>
          <w:szCs w:val="22"/>
        </w:rPr>
        <w:t>Schliep</w:t>
      </w:r>
      <w:proofErr w:type="spellEnd"/>
      <w:r w:rsidR="002450EB" w:rsidRPr="001A0367">
        <w:rPr>
          <w:rFonts w:ascii="Arial" w:hAnsi="Arial" w:cs="Arial"/>
          <w:color w:val="000000"/>
          <w:sz w:val="22"/>
          <w:szCs w:val="22"/>
        </w:rPr>
        <w:t xml:space="preserve"> 2019)</w:t>
      </w:r>
      <w:r w:rsidRPr="001A0367">
        <w:rPr>
          <w:rFonts w:ascii="Arial" w:hAnsi="Arial" w:cs="Arial"/>
          <w:sz w:val="22"/>
          <w:szCs w:val="22"/>
        </w:rPr>
        <w:t>. In order to maximize the amount of genetic data contributing to this tree, the input distance matrix was created using the Identity-by-State approach in ANGSD with the same parameters as above, save for a minor allele frequency cutoff of 0.05</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Korneliussen</w:t>
      </w:r>
      <w:proofErr w:type="spellEnd"/>
      <w:r w:rsidR="002450EB" w:rsidRPr="001A0367">
        <w:rPr>
          <w:rFonts w:ascii="Arial" w:hAnsi="Arial" w:cs="Arial"/>
          <w:sz w:val="22"/>
          <w:szCs w:val="22"/>
        </w:rPr>
        <w:t xml:space="preserve"> </w:t>
      </w:r>
      <w:r w:rsidR="002450EB" w:rsidRPr="001A0367">
        <w:rPr>
          <w:rFonts w:ascii="Arial" w:hAnsi="Arial" w:cs="Arial"/>
          <w:color w:val="000000"/>
          <w:sz w:val="22"/>
          <w:szCs w:val="22"/>
        </w:rPr>
        <w:t>et al. 2014)</w:t>
      </w:r>
      <w:r w:rsidRPr="001A0367">
        <w:rPr>
          <w:rFonts w:ascii="Arial" w:hAnsi="Arial" w:cs="Arial"/>
          <w:sz w:val="22"/>
          <w:szCs w:val="22"/>
        </w:rPr>
        <w:t xml:space="preserve">. A Principal Component Analysis (PCA) was also conducted using this dataset. For comparison, </w:t>
      </w:r>
      <w:proofErr w:type="spellStart"/>
      <w:r w:rsidRPr="001A0367">
        <w:rPr>
          <w:rFonts w:ascii="Arial" w:hAnsi="Arial" w:cs="Arial"/>
          <w:sz w:val="22"/>
          <w:szCs w:val="22"/>
        </w:rPr>
        <w:t>NGSadmix</w:t>
      </w:r>
      <w:proofErr w:type="spellEnd"/>
      <w:r w:rsidRPr="001A0367">
        <w:rPr>
          <w:rFonts w:ascii="Arial" w:hAnsi="Arial" w:cs="Arial"/>
          <w:sz w:val="22"/>
          <w:szCs w:val="22"/>
        </w:rPr>
        <w:t xml:space="preserve"> was used to generate individual ancestry coefficients for each individual for between 1 and 9 putative population clusters (k)</w:t>
      </w:r>
      <w:r w:rsidR="002450EB" w:rsidRPr="001A0367">
        <w:rPr>
          <w:rFonts w:ascii="Arial" w:hAnsi="Arial" w:cs="Arial"/>
          <w:sz w:val="22"/>
          <w:szCs w:val="22"/>
        </w:rPr>
        <w:t xml:space="preserve"> (</w:t>
      </w:r>
      <w:proofErr w:type="spellStart"/>
      <w:r w:rsidR="002450EB" w:rsidRPr="001A0367">
        <w:rPr>
          <w:rFonts w:ascii="Arial" w:hAnsi="Arial" w:cs="Arial"/>
          <w:sz w:val="22"/>
          <w:szCs w:val="22"/>
        </w:rPr>
        <w:t>Skotte</w:t>
      </w:r>
      <w:proofErr w:type="spellEnd"/>
      <w:r w:rsidR="002450EB" w:rsidRPr="001A0367">
        <w:rPr>
          <w:rFonts w:ascii="Arial" w:hAnsi="Arial" w:cs="Arial"/>
          <w:sz w:val="22"/>
          <w:szCs w:val="22"/>
        </w:rPr>
        <w:t xml:space="preserve"> et al. 2013)</w:t>
      </w:r>
      <w:r w:rsidRPr="001A0367">
        <w:rPr>
          <w:rFonts w:ascii="Arial" w:hAnsi="Arial" w:cs="Arial"/>
          <w:sz w:val="22"/>
          <w:szCs w:val="22"/>
        </w:rPr>
        <w:t>. Each value of k was run 10 times, and the results were collapsed into consensus plots using CLUMPP</w:t>
      </w:r>
      <w:r w:rsidR="002450EB" w:rsidRPr="001A0367">
        <w:rPr>
          <w:rFonts w:ascii="Arial" w:hAnsi="Arial" w:cs="Arial"/>
          <w:sz w:val="22"/>
          <w:szCs w:val="22"/>
        </w:rPr>
        <w:t xml:space="preserve"> (Jakobsson and Rosenberg 2007)</w:t>
      </w:r>
      <w:r w:rsidRPr="001A0367">
        <w:rPr>
          <w:rFonts w:ascii="Arial" w:hAnsi="Arial" w:cs="Arial"/>
          <w:sz w:val="22"/>
          <w:szCs w:val="22"/>
        </w:rPr>
        <w:t xml:space="preserve">. The </w:t>
      </w:r>
      <w:proofErr w:type="spellStart"/>
      <w:r w:rsidRPr="001A0367">
        <w:rPr>
          <w:rFonts w:ascii="Arial" w:hAnsi="Arial" w:cs="Arial"/>
          <w:sz w:val="22"/>
          <w:szCs w:val="22"/>
        </w:rPr>
        <w:t>pophelper</w:t>
      </w:r>
      <w:proofErr w:type="spellEnd"/>
      <w:r w:rsidR="002450EB" w:rsidRPr="001A0367">
        <w:rPr>
          <w:rFonts w:ascii="Arial" w:hAnsi="Arial" w:cs="Arial"/>
          <w:sz w:val="22"/>
          <w:szCs w:val="22"/>
        </w:rPr>
        <w:t xml:space="preserve"> (Francis 2017) </w:t>
      </w:r>
      <w:r w:rsidRPr="001A0367">
        <w:rPr>
          <w:rFonts w:ascii="Arial" w:hAnsi="Arial" w:cs="Arial"/>
          <w:sz w:val="22"/>
          <w:szCs w:val="22"/>
        </w:rPr>
        <w:t xml:space="preserve">and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R packages were used to simplify these analyses. No individuals were removed for this analysis.</w:t>
      </w:r>
    </w:p>
    <w:p w14:paraId="59718437" w14:textId="2D3BC19B"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quantify the direction and strength of population spread across the Pacific, we calculated the directionality index (</w:t>
      </w:r>
      <w:r w:rsidRPr="001A0367">
        <w:rPr>
          <w:rFonts w:ascii="Arial" w:hAnsi="Arial" w:cs="Arial"/>
          <w:b/>
          <w:i/>
          <w:color w:val="222222"/>
          <w:sz w:val="22"/>
          <w:szCs w:val="22"/>
          <w:highlight w:val="white"/>
        </w:rPr>
        <w:t>ψ</w:t>
      </w:r>
      <w:r w:rsidRPr="001A0367">
        <w:rPr>
          <w:rFonts w:ascii="Arial" w:hAnsi="Arial" w:cs="Arial"/>
          <w:sz w:val="22"/>
          <w:szCs w:val="22"/>
        </w:rPr>
        <w:t xml:space="preserve">) </w:t>
      </w:r>
      <w:r w:rsidR="00F72147" w:rsidRPr="001A0367">
        <w:rPr>
          <w:rFonts w:ascii="Arial" w:hAnsi="Arial" w:cs="Arial"/>
          <w:sz w:val="22"/>
          <w:szCs w:val="22"/>
        </w:rPr>
        <w:t xml:space="preserve">(Peter and </w:t>
      </w:r>
      <w:proofErr w:type="spellStart"/>
      <w:r w:rsidR="00F72147" w:rsidRPr="001A0367">
        <w:rPr>
          <w:rFonts w:ascii="Arial" w:hAnsi="Arial" w:cs="Arial"/>
          <w:sz w:val="22"/>
          <w:szCs w:val="22"/>
        </w:rPr>
        <w:t>Slatkin</w:t>
      </w:r>
      <w:proofErr w:type="spellEnd"/>
      <w:r w:rsidR="00F72147" w:rsidRPr="001A0367">
        <w:rPr>
          <w:rFonts w:ascii="Arial" w:hAnsi="Arial" w:cs="Arial"/>
          <w:sz w:val="22"/>
          <w:szCs w:val="22"/>
        </w:rPr>
        <w:t xml:space="preserve"> 2013) </w:t>
      </w:r>
      <w:r w:rsidRPr="001A0367">
        <w:rPr>
          <w:rFonts w:ascii="Arial" w:hAnsi="Arial" w:cs="Arial"/>
          <w:sz w:val="22"/>
          <w:szCs w:val="22"/>
        </w:rPr>
        <w:t xml:space="preserve">for each pairwise combination of North America, Hawaii, Queensland, Guam, Rota, Norfolk Island populations using the </w:t>
      </w:r>
      <w:proofErr w:type="spellStart"/>
      <w:r w:rsidRPr="001A0367">
        <w:rPr>
          <w:rFonts w:ascii="Arial" w:hAnsi="Arial" w:cs="Arial"/>
          <w:sz w:val="22"/>
          <w:szCs w:val="22"/>
        </w:rPr>
        <w:t>snpR</w:t>
      </w:r>
      <w:proofErr w:type="spellEnd"/>
      <w:r w:rsidRPr="001A0367">
        <w:rPr>
          <w:rFonts w:ascii="Arial" w:hAnsi="Arial" w:cs="Arial"/>
          <w:sz w:val="22"/>
          <w:szCs w:val="22"/>
        </w:rPr>
        <w:t xml:space="preserve"> package (</w:t>
      </w:r>
      <w:proofErr w:type="spellStart"/>
      <w:r w:rsidRPr="001A0367">
        <w:rPr>
          <w:rFonts w:ascii="Arial" w:hAnsi="Arial" w:cs="Arial"/>
          <w:sz w:val="22"/>
          <w:szCs w:val="22"/>
        </w:rPr>
        <w:t>Hemstrom</w:t>
      </w:r>
      <w:proofErr w:type="spellEnd"/>
      <w:r w:rsidRPr="001A0367">
        <w:rPr>
          <w:rFonts w:ascii="Arial" w:hAnsi="Arial" w:cs="Arial"/>
          <w:sz w:val="22"/>
          <w:szCs w:val="22"/>
        </w:rPr>
        <w:t xml:space="preserve"> </w:t>
      </w:r>
      <w:r w:rsidR="00380F5C">
        <w:rPr>
          <w:rFonts w:ascii="Arial" w:hAnsi="Arial" w:cs="Arial"/>
          <w:sz w:val="22"/>
          <w:szCs w:val="22"/>
        </w:rPr>
        <w:t>and Jones 2021</w:t>
      </w:r>
      <w:r w:rsidRPr="001A0367">
        <w:rPr>
          <w:rFonts w:ascii="Arial" w:hAnsi="Arial" w:cs="Arial"/>
          <w:sz w:val="22"/>
          <w:szCs w:val="22"/>
        </w:rPr>
        <w:t xml:space="preserve">). We created the polarized site-frequency spectra used in these calculations using the </w:t>
      </w:r>
      <w:proofErr w:type="spellStart"/>
      <w:r w:rsidRPr="001A0367">
        <w:rPr>
          <w:rFonts w:ascii="Arial" w:hAnsi="Arial" w:cs="Arial"/>
          <w:sz w:val="22"/>
          <w:szCs w:val="22"/>
        </w:rPr>
        <w:t>δaδi</w:t>
      </w:r>
      <w:proofErr w:type="spellEnd"/>
      <w:r w:rsidRPr="001A0367">
        <w:rPr>
          <w:rFonts w:ascii="Arial" w:hAnsi="Arial" w:cs="Arial"/>
          <w:sz w:val="22"/>
          <w:szCs w:val="22"/>
        </w:rPr>
        <w:t xml:space="preserve"> (dadi) </w:t>
      </w:r>
      <w:r w:rsidR="00F72147" w:rsidRPr="001A0367">
        <w:rPr>
          <w:rFonts w:ascii="Arial" w:hAnsi="Arial" w:cs="Arial"/>
          <w:sz w:val="22"/>
          <w:szCs w:val="22"/>
        </w:rPr>
        <w:t xml:space="preserve">(Charles et al. 2018) </w:t>
      </w:r>
      <w:r w:rsidRPr="001A0367">
        <w:rPr>
          <w:rFonts w:ascii="Arial" w:hAnsi="Arial" w:cs="Arial"/>
          <w:sz w:val="22"/>
          <w:szCs w:val="22"/>
        </w:rPr>
        <w:t xml:space="preserve">dataset described below by projecting populations down to ten gene copies each using the methods described by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 </w:t>
      </w:r>
      <w:r w:rsidRPr="001A0367">
        <w:rPr>
          <w:rFonts w:ascii="Arial" w:hAnsi="Arial" w:cs="Arial"/>
          <w:sz w:val="22"/>
          <w:szCs w:val="22"/>
        </w:rPr>
        <w:t xml:space="preserve">as implemented in </w:t>
      </w:r>
      <w:proofErr w:type="spellStart"/>
      <w:r w:rsidRPr="001A0367">
        <w:rPr>
          <w:rFonts w:ascii="Arial" w:hAnsi="Arial" w:cs="Arial"/>
          <w:sz w:val="22"/>
          <w:szCs w:val="22"/>
        </w:rPr>
        <w:t>snpR</w:t>
      </w:r>
      <w:proofErr w:type="spellEnd"/>
      <w:r w:rsidRPr="001A0367">
        <w:rPr>
          <w:rFonts w:ascii="Arial" w:hAnsi="Arial" w:cs="Arial"/>
          <w:sz w:val="22"/>
          <w:szCs w:val="22"/>
        </w:rPr>
        <w:t xml:space="preserve"> (</w:t>
      </w:r>
      <w:proofErr w:type="spellStart"/>
      <w:r w:rsidRPr="001A0367">
        <w:rPr>
          <w:rFonts w:ascii="Arial" w:hAnsi="Arial" w:cs="Arial"/>
          <w:sz w:val="22"/>
          <w:szCs w:val="22"/>
        </w:rPr>
        <w:t>Hemstrom</w:t>
      </w:r>
      <w:proofErr w:type="spellEnd"/>
      <w:r w:rsidR="00380F5C">
        <w:rPr>
          <w:rFonts w:ascii="Arial" w:hAnsi="Arial" w:cs="Arial"/>
          <w:sz w:val="22"/>
          <w:szCs w:val="22"/>
        </w:rPr>
        <w:t xml:space="preserve"> </w:t>
      </w:r>
      <w:r w:rsidR="007F338C">
        <w:rPr>
          <w:rFonts w:ascii="Arial" w:hAnsi="Arial" w:cs="Arial"/>
          <w:sz w:val="22"/>
          <w:szCs w:val="22"/>
        </w:rPr>
        <w:t>and Jones 2021</w:t>
      </w:r>
      <w:r w:rsidRPr="001A0367">
        <w:rPr>
          <w:rFonts w:ascii="Arial" w:hAnsi="Arial" w:cs="Arial"/>
          <w:sz w:val="22"/>
          <w:szCs w:val="22"/>
        </w:rPr>
        <w:t xml:space="preserve">). Using 10 gene copies tended to produce the highest number of maintained SNPs in the resulting spectra. The SNPs were polarized via reference to whole genome sequence data of the best-sequenced individual of the monarch sister taxon </w:t>
      </w:r>
      <w:r w:rsidRPr="001A0367">
        <w:rPr>
          <w:rFonts w:ascii="Arial" w:hAnsi="Arial" w:cs="Arial"/>
          <w:i/>
          <w:sz w:val="22"/>
          <w:szCs w:val="22"/>
        </w:rPr>
        <w:t xml:space="preserve">Danaus </w:t>
      </w:r>
      <w:proofErr w:type="spellStart"/>
      <w:r w:rsidRPr="001A0367">
        <w:rPr>
          <w:rFonts w:ascii="Arial" w:hAnsi="Arial" w:cs="Arial"/>
          <w:i/>
          <w:sz w:val="22"/>
          <w:szCs w:val="22"/>
        </w:rPr>
        <w:t>erippus</w:t>
      </w:r>
      <w:proofErr w:type="spellEnd"/>
      <w:r w:rsidR="00F72147" w:rsidRPr="001A0367">
        <w:rPr>
          <w:rFonts w:ascii="Arial" w:hAnsi="Arial" w:cs="Arial"/>
          <w:sz w:val="22"/>
          <w:szCs w:val="22"/>
        </w:rPr>
        <w:t xml:space="preserve"> (Zhan et al. 2014)</w:t>
      </w:r>
      <w:r w:rsidRPr="001A0367">
        <w:rPr>
          <w:rFonts w:ascii="Arial" w:hAnsi="Arial" w:cs="Arial"/>
          <w:sz w:val="22"/>
          <w:szCs w:val="22"/>
        </w:rPr>
        <w:t xml:space="preserve"> by alignment to the monarch genome as described above.</w:t>
      </w:r>
    </w:p>
    <w:p w14:paraId="69B3054C" w14:textId="612B4C98" w:rsidR="00736D9A" w:rsidRPr="001A0367" w:rsidRDefault="00736D9A"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order to determine the effect of migration on population connectivity, we looked for evidence of isolation by distance (IBD) between samples from the Mariana Islands, North America, Australia, and Hawaii. To do so, we first </w:t>
      </w:r>
      <w:r w:rsidR="00B609B0">
        <w:rPr>
          <w:rFonts w:ascii="Arial" w:hAnsi="Arial" w:cs="Arial"/>
          <w:sz w:val="22"/>
          <w:szCs w:val="22"/>
        </w:rPr>
        <w:t xml:space="preserve">filtered out all loci with a minor allele frequency of less than 0.05 in the population being examined, </w:t>
      </w:r>
      <w:r w:rsidRPr="001A0367">
        <w:rPr>
          <w:rFonts w:ascii="Arial" w:hAnsi="Arial" w:cs="Arial"/>
          <w:sz w:val="22"/>
          <w:szCs w:val="22"/>
        </w:rPr>
        <w:t xml:space="preserve">calculated Edwards’ angular genetic distance </w:t>
      </w:r>
      <w:r w:rsidR="00F72147" w:rsidRPr="001A0367">
        <w:rPr>
          <w:rFonts w:ascii="Arial" w:hAnsi="Arial" w:cs="Arial"/>
          <w:sz w:val="22"/>
          <w:szCs w:val="22"/>
        </w:rPr>
        <w:t xml:space="preserve">(Edwards 1971) </w:t>
      </w:r>
      <w:r w:rsidRPr="001A0367">
        <w:rPr>
          <w:rFonts w:ascii="Arial" w:hAnsi="Arial" w:cs="Arial"/>
          <w:sz w:val="22"/>
          <w:szCs w:val="22"/>
        </w:rPr>
        <w:t>between each pair of samples from the given populations</w:t>
      </w:r>
      <w:r w:rsidR="00B609B0">
        <w:rPr>
          <w:rFonts w:ascii="Arial" w:hAnsi="Arial" w:cs="Arial"/>
          <w:sz w:val="22"/>
          <w:szCs w:val="22"/>
        </w:rPr>
        <w:t>,</w:t>
      </w:r>
      <w:r w:rsidR="00BE19DA">
        <w:rPr>
          <w:rFonts w:ascii="Arial" w:hAnsi="Arial" w:cs="Arial"/>
          <w:sz w:val="22"/>
          <w:szCs w:val="22"/>
        </w:rPr>
        <w:t xml:space="preserve"> and </w:t>
      </w:r>
      <w:r w:rsidRPr="001A0367">
        <w:rPr>
          <w:rFonts w:ascii="Arial" w:hAnsi="Arial" w:cs="Arial"/>
          <w:sz w:val="22"/>
          <w:szCs w:val="22"/>
        </w:rPr>
        <w:t>then compared these distances to the geographic distances between samples using a Mantel Test</w:t>
      </w:r>
      <w:r w:rsidR="00F72147" w:rsidRPr="001A0367">
        <w:rPr>
          <w:rFonts w:ascii="Arial" w:hAnsi="Arial" w:cs="Arial"/>
          <w:sz w:val="22"/>
          <w:szCs w:val="22"/>
        </w:rPr>
        <w:t xml:space="preserve"> (Mantel 1967)</w:t>
      </w:r>
      <w:r w:rsidRPr="001A0367">
        <w:rPr>
          <w:rFonts w:ascii="Arial" w:hAnsi="Arial" w:cs="Arial"/>
          <w:sz w:val="22"/>
          <w:szCs w:val="22"/>
        </w:rPr>
        <w:t>.</w:t>
      </w:r>
    </w:p>
    <w:p w14:paraId="72EA0CDE" w14:textId="77777777" w:rsidR="00355224" w:rsidRPr="001A0367" w:rsidRDefault="00355224" w:rsidP="001A0367">
      <w:pPr>
        <w:spacing w:line="276" w:lineRule="auto"/>
        <w:ind w:firstLine="720"/>
        <w:rPr>
          <w:rFonts w:ascii="Arial" w:hAnsi="Arial" w:cs="Arial"/>
          <w:sz w:val="22"/>
          <w:szCs w:val="22"/>
        </w:rPr>
      </w:pPr>
    </w:p>
    <w:p w14:paraId="17FC872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Demographic history of the monarch’s expansion</w:t>
      </w:r>
    </w:p>
    <w:p w14:paraId="4DD9A93A" w14:textId="77777777" w:rsidR="00355224" w:rsidRPr="001A0367" w:rsidRDefault="00355224" w:rsidP="001A0367">
      <w:pPr>
        <w:spacing w:line="276" w:lineRule="auto"/>
        <w:ind w:firstLine="720"/>
        <w:rPr>
          <w:rFonts w:ascii="Arial" w:hAnsi="Arial" w:cs="Arial"/>
          <w:sz w:val="22"/>
          <w:szCs w:val="22"/>
        </w:rPr>
      </w:pPr>
    </w:p>
    <w:p w14:paraId="323DE98B" w14:textId="287B4944"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To describe the patterns of establishment and migration between North America and the Pacific, the demographic reconstruction program dadi</w:t>
      </w:r>
      <w:r w:rsidR="00F72147" w:rsidRPr="001A0367">
        <w:rPr>
          <w:rFonts w:ascii="Arial" w:hAnsi="Arial" w:cs="Arial"/>
          <w:sz w:val="22"/>
          <w:szCs w:val="22"/>
        </w:rPr>
        <w:t xml:space="preserve"> (</w:t>
      </w:r>
      <w:proofErr w:type="spellStart"/>
      <w:r w:rsidR="00F72147" w:rsidRPr="001A0367">
        <w:rPr>
          <w:rFonts w:ascii="Arial" w:hAnsi="Arial" w:cs="Arial"/>
          <w:sz w:val="22"/>
          <w:szCs w:val="22"/>
        </w:rPr>
        <w:t>Gutenkunst</w:t>
      </w:r>
      <w:proofErr w:type="spellEnd"/>
      <w:r w:rsidR="00F72147" w:rsidRPr="001A0367">
        <w:rPr>
          <w:rFonts w:ascii="Arial" w:hAnsi="Arial" w:cs="Arial"/>
          <w:sz w:val="22"/>
          <w:szCs w:val="22"/>
        </w:rPr>
        <w:t xml:space="preserve"> et al. 2009)</w:t>
      </w:r>
      <w:r w:rsidRPr="001A0367">
        <w:rPr>
          <w:rFonts w:ascii="Arial" w:hAnsi="Arial" w:cs="Arial"/>
          <w:sz w:val="22"/>
          <w:szCs w:val="22"/>
        </w:rPr>
        <w:t xml:space="preserve"> was used to estimate the demographic history of the North American and Hawaiian samples. </w:t>
      </w:r>
      <w:proofErr w:type="gramStart"/>
      <w:r w:rsidRPr="001A0367">
        <w:rPr>
          <w:rFonts w:ascii="Arial" w:hAnsi="Arial" w:cs="Arial"/>
          <w:sz w:val="22"/>
          <w:szCs w:val="22"/>
        </w:rPr>
        <w:t>In order to</w:t>
      </w:r>
      <w:proofErr w:type="gramEnd"/>
      <w:r w:rsidRPr="001A0367">
        <w:rPr>
          <w:rFonts w:ascii="Arial" w:hAnsi="Arial" w:cs="Arial"/>
          <w:sz w:val="22"/>
          <w:szCs w:val="22"/>
        </w:rPr>
        <w:t xml:space="preserve"> reduce potential bias due to linkage, filtered SNPs were randomly subsampled such that no </w:t>
      </w:r>
      <w:r w:rsidR="007F338C">
        <w:rPr>
          <w:rFonts w:ascii="Arial" w:hAnsi="Arial" w:cs="Arial"/>
          <w:sz w:val="22"/>
          <w:szCs w:val="22"/>
        </w:rPr>
        <w:t>locus</w:t>
      </w:r>
      <w:r w:rsidR="007F338C" w:rsidRPr="001A0367">
        <w:rPr>
          <w:rFonts w:ascii="Arial" w:hAnsi="Arial" w:cs="Arial"/>
          <w:sz w:val="22"/>
          <w:szCs w:val="22"/>
        </w:rPr>
        <w:t xml:space="preserve"> </w:t>
      </w:r>
      <w:r w:rsidRPr="001A0367">
        <w:rPr>
          <w:rFonts w:ascii="Arial" w:hAnsi="Arial" w:cs="Arial"/>
          <w:sz w:val="22"/>
          <w:szCs w:val="22"/>
        </w:rPr>
        <w:t>was within 10,000</w:t>
      </w:r>
      <w:r w:rsidR="00F72147" w:rsidRPr="001A0367">
        <w:rPr>
          <w:rFonts w:ascii="Arial" w:hAnsi="Arial" w:cs="Arial"/>
          <w:sz w:val="22"/>
          <w:szCs w:val="22"/>
        </w:rPr>
        <w:t xml:space="preserve"> </w:t>
      </w:r>
      <w:r w:rsidRPr="001A0367">
        <w:rPr>
          <w:rFonts w:ascii="Arial" w:hAnsi="Arial" w:cs="Arial"/>
          <w:sz w:val="22"/>
          <w:szCs w:val="22"/>
        </w:rPr>
        <w:t xml:space="preserve">bp of </w:t>
      </w:r>
      <w:r w:rsidR="007F338C">
        <w:rPr>
          <w:rFonts w:ascii="Arial" w:hAnsi="Arial" w:cs="Arial"/>
          <w:sz w:val="22"/>
          <w:szCs w:val="22"/>
        </w:rPr>
        <w:t>another using a custom R script</w:t>
      </w:r>
      <w:r w:rsidRPr="001A0367">
        <w:rPr>
          <w:rFonts w:ascii="Arial" w:hAnsi="Arial" w:cs="Arial"/>
          <w:sz w:val="22"/>
          <w:szCs w:val="22"/>
        </w:rPr>
        <w:t xml:space="preserve">. The resulting 11,384 SNPs were then </w:t>
      </w:r>
      <w:r w:rsidRPr="001A0367">
        <w:rPr>
          <w:rFonts w:ascii="Arial" w:hAnsi="Arial" w:cs="Arial"/>
          <w:sz w:val="22"/>
          <w:szCs w:val="22"/>
        </w:rPr>
        <w:lastRenderedPageBreak/>
        <w:t xml:space="preserve">projected down to a sample size of 100 gene copies from North America and 10 from Hawaii, resulting in 9370 total SNPs. These projection numbers were picked to maximize the remaining number of SNPs in the dataset. </w:t>
      </w:r>
    </w:p>
    <w:p w14:paraId="435ED337" w14:textId="0357875E" w:rsidR="00BE6BC8" w:rsidRPr="001A0367" w:rsidRDefault="003F0723" w:rsidP="001A0367">
      <w:pPr>
        <w:spacing w:line="276" w:lineRule="auto"/>
        <w:ind w:firstLine="720"/>
        <w:jc w:val="both"/>
        <w:rPr>
          <w:rFonts w:ascii="Arial" w:hAnsi="Arial" w:cs="Arial"/>
          <w:sz w:val="22"/>
          <w:szCs w:val="22"/>
          <w:highlight w:val="white"/>
        </w:rPr>
      </w:pPr>
      <w:r w:rsidRPr="001A0367">
        <w:rPr>
          <w:rFonts w:ascii="Arial" w:hAnsi="Arial" w:cs="Arial"/>
          <w:sz w:val="22"/>
          <w:szCs w:val="22"/>
        </w:rPr>
        <w:t>We fit a range of possible models to the observed data</w:t>
      </w:r>
      <w:r w:rsidR="00DF611A" w:rsidRPr="001A0367">
        <w:rPr>
          <w:rFonts w:ascii="Arial" w:hAnsi="Arial" w:cs="Arial"/>
          <w:sz w:val="22"/>
          <w:szCs w:val="22"/>
        </w:rPr>
        <w:t>:</w:t>
      </w:r>
      <w:r w:rsidRPr="001A0367">
        <w:rPr>
          <w:rFonts w:ascii="Arial" w:hAnsi="Arial" w:cs="Arial"/>
          <w:sz w:val="22"/>
          <w:szCs w:val="22"/>
        </w:rPr>
        <w:t xml:space="preserve"> (1) </w:t>
      </w:r>
      <w:r w:rsidR="00DF611A" w:rsidRPr="001A0367">
        <w:rPr>
          <w:rFonts w:ascii="Arial" w:hAnsi="Arial" w:cs="Arial"/>
          <w:sz w:val="22"/>
          <w:szCs w:val="22"/>
        </w:rPr>
        <w:t xml:space="preserve">each of </w:t>
      </w:r>
      <w:r w:rsidRPr="001A0367">
        <w:rPr>
          <w:rFonts w:ascii="Arial" w:hAnsi="Arial" w:cs="Arial"/>
          <w:sz w:val="22"/>
          <w:szCs w:val="22"/>
        </w:rPr>
        <w:t xml:space="preserve">the </w:t>
      </w:r>
      <w:r w:rsidR="00DF611A" w:rsidRPr="001A0367">
        <w:rPr>
          <w:rFonts w:ascii="Arial" w:hAnsi="Arial" w:cs="Arial"/>
          <w:sz w:val="22"/>
          <w:szCs w:val="22"/>
        </w:rPr>
        <w:t>“Island M</w:t>
      </w:r>
      <w:r w:rsidRPr="001A0367">
        <w:rPr>
          <w:rFonts w:ascii="Arial" w:hAnsi="Arial" w:cs="Arial"/>
          <w:sz w:val="22"/>
          <w:szCs w:val="22"/>
        </w:rPr>
        <w:t>odel</w:t>
      </w:r>
      <w:r w:rsidR="00DF611A" w:rsidRPr="001A0367">
        <w:rPr>
          <w:rFonts w:ascii="Arial" w:hAnsi="Arial" w:cs="Arial"/>
          <w:sz w:val="22"/>
          <w:szCs w:val="22"/>
        </w:rPr>
        <w:t xml:space="preserve">” set described in the </w:t>
      </w:r>
      <w:proofErr w:type="spellStart"/>
      <w:r w:rsidR="00DF611A" w:rsidRPr="001A0367">
        <w:rPr>
          <w:rFonts w:ascii="Arial" w:hAnsi="Arial" w:cs="Arial"/>
          <w:sz w:val="22"/>
          <w:szCs w:val="22"/>
        </w:rPr>
        <w:t>dadi_pipeline</w:t>
      </w:r>
      <w:proofErr w:type="spellEnd"/>
      <w:r w:rsidR="00F72147" w:rsidRPr="001A0367">
        <w:rPr>
          <w:rFonts w:ascii="Arial" w:hAnsi="Arial" w:cs="Arial"/>
          <w:sz w:val="22"/>
          <w:szCs w:val="22"/>
        </w:rPr>
        <w:t xml:space="preserve"> (</w:t>
      </w:r>
      <w:proofErr w:type="spellStart"/>
      <w:r w:rsidR="00F72147" w:rsidRPr="001A0367">
        <w:rPr>
          <w:rFonts w:ascii="Arial" w:hAnsi="Arial" w:cs="Arial"/>
          <w:sz w:val="22"/>
          <w:szCs w:val="22"/>
        </w:rPr>
        <w:t>Portik</w:t>
      </w:r>
      <w:proofErr w:type="spellEnd"/>
      <w:r w:rsidR="00F72147" w:rsidRPr="001A0367">
        <w:rPr>
          <w:rFonts w:ascii="Arial" w:hAnsi="Arial" w:cs="Arial"/>
          <w:sz w:val="22"/>
          <w:szCs w:val="22"/>
        </w:rPr>
        <w:t xml:space="preserve"> et al. 2017)</w:t>
      </w:r>
      <w:r w:rsidR="00DF611A" w:rsidRPr="001A0367">
        <w:rPr>
          <w:rFonts w:ascii="Arial" w:hAnsi="Arial" w:cs="Arial"/>
          <w:sz w:val="22"/>
          <w:szCs w:val="22"/>
        </w:rPr>
        <w:t>, which contains some models originally published in</w:t>
      </w:r>
      <w:r w:rsidR="00F72147" w:rsidRPr="001A0367">
        <w:rPr>
          <w:rFonts w:ascii="Arial" w:hAnsi="Arial" w:cs="Arial"/>
          <w:sz w:val="22"/>
          <w:szCs w:val="22"/>
        </w:rPr>
        <w:t xml:space="preserve"> Charles et al. (2018)</w:t>
      </w:r>
      <w:r w:rsidRPr="001A0367">
        <w:rPr>
          <w:rFonts w:ascii="Arial" w:hAnsi="Arial" w:cs="Arial"/>
          <w:sz w:val="22"/>
          <w:szCs w:val="22"/>
        </w:rPr>
        <w:t>; (2) the model described by</w:t>
      </w:r>
      <w:r w:rsidR="00F72147" w:rsidRPr="001A0367">
        <w:rPr>
          <w:rFonts w:ascii="Arial" w:hAnsi="Arial" w:cs="Arial"/>
          <w:sz w:val="22"/>
          <w:szCs w:val="22"/>
        </w:rPr>
        <w:t xml:space="preserve"> Zhan et al. (2014)</w:t>
      </w:r>
      <w:r w:rsidRPr="001A0367">
        <w:rPr>
          <w:rFonts w:ascii="Arial" w:hAnsi="Arial" w:cs="Arial"/>
          <w:sz w:val="22"/>
          <w:szCs w:val="22"/>
        </w:rPr>
        <w:t xml:space="preserve"> for the same comparison; (</w:t>
      </w:r>
      <w:r w:rsidR="002D353D">
        <w:rPr>
          <w:rFonts w:ascii="Arial" w:hAnsi="Arial" w:cs="Arial"/>
          <w:sz w:val="22"/>
          <w:szCs w:val="22"/>
        </w:rPr>
        <w:t>3</w:t>
      </w:r>
      <w:r w:rsidRPr="001A0367">
        <w:rPr>
          <w:rFonts w:ascii="Arial" w:hAnsi="Arial" w:cs="Arial"/>
          <w:sz w:val="22"/>
          <w:szCs w:val="22"/>
        </w:rPr>
        <w:t>) a similar model that allowed for an additional period of growth prior to the establishment of the Hawaiian population and another following establishment</w:t>
      </w:r>
      <w:r w:rsidR="00BE19DA">
        <w:rPr>
          <w:rFonts w:ascii="Arial" w:hAnsi="Arial" w:cs="Arial"/>
          <w:sz w:val="22"/>
          <w:szCs w:val="22"/>
        </w:rPr>
        <w:t xml:space="preserve"> (hereafter referred to as the </w:t>
      </w:r>
      <w:r w:rsidR="0019445A">
        <w:rPr>
          <w:rFonts w:ascii="Arial" w:hAnsi="Arial" w:cs="Arial"/>
          <w:i/>
          <w:iCs/>
          <w:sz w:val="22"/>
          <w:szCs w:val="22"/>
        </w:rPr>
        <w:t>Three Epoch</w:t>
      </w:r>
      <w:r w:rsidR="00BE19DA">
        <w:rPr>
          <w:rFonts w:ascii="Arial" w:hAnsi="Arial" w:cs="Arial"/>
          <w:i/>
          <w:iCs/>
          <w:sz w:val="22"/>
          <w:szCs w:val="22"/>
        </w:rPr>
        <w:t xml:space="preserve"> </w:t>
      </w:r>
      <w:r w:rsidR="00BE19DA">
        <w:rPr>
          <w:rFonts w:ascii="Arial" w:hAnsi="Arial" w:cs="Arial"/>
          <w:sz w:val="22"/>
          <w:szCs w:val="22"/>
        </w:rPr>
        <w:t>model)</w:t>
      </w:r>
      <w:r w:rsidRPr="001A0367">
        <w:rPr>
          <w:rFonts w:ascii="Arial" w:hAnsi="Arial" w:cs="Arial"/>
          <w:sz w:val="22"/>
          <w:szCs w:val="22"/>
        </w:rPr>
        <w:t>.</w:t>
      </w:r>
      <w:r w:rsidR="00DF611A" w:rsidRPr="001A0367">
        <w:rPr>
          <w:rFonts w:ascii="Arial" w:hAnsi="Arial" w:cs="Arial"/>
          <w:sz w:val="22"/>
          <w:szCs w:val="22"/>
        </w:rPr>
        <w:t xml:space="preserve"> The latter model is shown in greater detail in </w:t>
      </w:r>
      <w:r w:rsidR="00DF611A" w:rsidRPr="001A0367">
        <w:rPr>
          <w:rFonts w:ascii="Arial" w:hAnsi="Arial" w:cs="Arial"/>
          <w:sz w:val="22"/>
          <w:szCs w:val="22"/>
          <w:highlight w:val="white"/>
        </w:rPr>
        <w:t>Figure S1.</w:t>
      </w:r>
      <w:r w:rsidR="00DF611A" w:rsidRPr="001A0367">
        <w:rPr>
          <w:rFonts w:ascii="Arial" w:hAnsi="Arial" w:cs="Arial"/>
          <w:sz w:val="22"/>
          <w:szCs w:val="22"/>
        </w:rPr>
        <w:t xml:space="preserve"> Each of the </w:t>
      </w:r>
      <w:proofErr w:type="spellStart"/>
      <w:r w:rsidR="00DF611A" w:rsidRPr="001A0367">
        <w:rPr>
          <w:rFonts w:ascii="Arial" w:hAnsi="Arial" w:cs="Arial"/>
          <w:sz w:val="22"/>
          <w:szCs w:val="22"/>
        </w:rPr>
        <w:t>dadi_pipeline</w:t>
      </w:r>
      <w:proofErr w:type="spellEnd"/>
      <w:r w:rsidR="00DF611A" w:rsidRPr="001A0367">
        <w:rPr>
          <w:rFonts w:ascii="Arial" w:hAnsi="Arial" w:cs="Arial"/>
          <w:sz w:val="22"/>
          <w:szCs w:val="22"/>
        </w:rPr>
        <w:t xml:space="preserve"> models and their logistic growth versions were r</w:t>
      </w:r>
      <w:r w:rsidR="00BE6BC8" w:rsidRPr="001A0367">
        <w:rPr>
          <w:rFonts w:ascii="Arial" w:hAnsi="Arial" w:cs="Arial"/>
          <w:sz w:val="22"/>
          <w:szCs w:val="22"/>
        </w:rPr>
        <w:t>u</w:t>
      </w:r>
      <w:r w:rsidR="00DF611A" w:rsidRPr="001A0367">
        <w:rPr>
          <w:rFonts w:ascii="Arial" w:hAnsi="Arial" w:cs="Arial"/>
          <w:sz w:val="22"/>
          <w:szCs w:val="22"/>
        </w:rPr>
        <w:t>n three times: once with growth allowed in the founding population</w:t>
      </w:r>
      <w:r w:rsidR="00BE6BC8" w:rsidRPr="001A0367">
        <w:rPr>
          <w:rFonts w:ascii="Arial" w:hAnsi="Arial" w:cs="Arial"/>
          <w:sz w:val="22"/>
          <w:szCs w:val="22"/>
        </w:rPr>
        <w:t xml:space="preserve"> post-split</w:t>
      </w:r>
      <w:r w:rsidR="00DF611A" w:rsidRPr="001A0367">
        <w:rPr>
          <w:rFonts w:ascii="Arial" w:hAnsi="Arial" w:cs="Arial"/>
          <w:sz w:val="22"/>
          <w:szCs w:val="22"/>
        </w:rPr>
        <w:t>, once with growth allowed in the founded population</w:t>
      </w:r>
      <w:r w:rsidR="00BE6BC8" w:rsidRPr="001A0367">
        <w:rPr>
          <w:rFonts w:ascii="Arial" w:hAnsi="Arial" w:cs="Arial"/>
          <w:sz w:val="22"/>
          <w:szCs w:val="22"/>
        </w:rPr>
        <w:t xml:space="preserve"> post-split</w:t>
      </w:r>
      <w:r w:rsidR="00DF611A" w:rsidRPr="001A0367">
        <w:rPr>
          <w:rFonts w:ascii="Arial" w:hAnsi="Arial" w:cs="Arial"/>
          <w:sz w:val="22"/>
          <w:szCs w:val="22"/>
        </w:rPr>
        <w:t>, and once with growth allowed in both populations</w:t>
      </w:r>
      <w:r w:rsidR="00BE6BC8" w:rsidRPr="001A0367">
        <w:rPr>
          <w:rFonts w:ascii="Arial" w:hAnsi="Arial" w:cs="Arial"/>
          <w:sz w:val="22"/>
          <w:szCs w:val="22"/>
        </w:rPr>
        <w:t xml:space="preserve"> post-split</w:t>
      </w:r>
      <w:r w:rsidR="00DF611A" w:rsidRPr="001A0367">
        <w:rPr>
          <w:rFonts w:ascii="Arial" w:hAnsi="Arial" w:cs="Arial"/>
          <w:sz w:val="22"/>
          <w:szCs w:val="22"/>
        </w:rPr>
        <w:t>.</w:t>
      </w:r>
      <w:r w:rsidRPr="001A0367">
        <w:rPr>
          <w:rFonts w:ascii="Arial" w:hAnsi="Arial" w:cs="Arial"/>
          <w:sz w:val="22"/>
          <w:szCs w:val="22"/>
          <w:highlight w:val="white"/>
        </w:rPr>
        <w:t xml:space="preserve"> </w:t>
      </w:r>
      <w:r w:rsidR="00BE6BC8" w:rsidRPr="001A0367">
        <w:rPr>
          <w:rFonts w:ascii="Arial" w:hAnsi="Arial" w:cs="Arial"/>
          <w:sz w:val="22"/>
          <w:szCs w:val="22"/>
          <w:highlight w:val="white"/>
        </w:rPr>
        <w:t>Note that in each of these (</w:t>
      </w:r>
      <w:proofErr w:type="spellStart"/>
      <w:r w:rsidR="00BE6BC8" w:rsidRPr="001A0367">
        <w:rPr>
          <w:rFonts w:ascii="Arial" w:hAnsi="Arial" w:cs="Arial"/>
          <w:sz w:val="22"/>
          <w:szCs w:val="22"/>
          <w:highlight w:val="white"/>
        </w:rPr>
        <w:t>dadi_pipeline</w:t>
      </w:r>
      <w:proofErr w:type="spellEnd"/>
      <w:r w:rsidR="00BE6BC8" w:rsidRPr="001A0367">
        <w:rPr>
          <w:rFonts w:ascii="Arial" w:hAnsi="Arial" w:cs="Arial"/>
          <w:sz w:val="22"/>
          <w:szCs w:val="22"/>
          <w:highlight w:val="white"/>
        </w:rPr>
        <w:t>) models, a source population splits to form two descendant populations, with an optimized parameter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controlling the portion of the population that forms each descendant population. When </w:t>
      </w:r>
      <w:r w:rsidR="00BE6BC8" w:rsidRPr="001A48F9">
        <w:rPr>
          <w:rFonts w:ascii="Arial" w:hAnsi="Arial" w:cs="Arial"/>
          <w:i/>
          <w:iCs/>
          <w:sz w:val="22"/>
          <w:szCs w:val="22"/>
          <w:highlight w:val="white"/>
        </w:rPr>
        <w:t>s</w:t>
      </w:r>
      <w:r w:rsidR="00BE6BC8" w:rsidRPr="001A0367">
        <w:rPr>
          <w:rFonts w:ascii="Arial" w:hAnsi="Arial" w:cs="Arial"/>
          <w:sz w:val="22"/>
          <w:szCs w:val="22"/>
          <w:highlight w:val="white"/>
        </w:rPr>
        <w:t xml:space="preserve"> is optimized to be very small (as it typically was), the founded population represents only a very small proportion of the ancestral population, as is likely realistic for the founding of the Hawaiian population from the North American population. </w:t>
      </w:r>
      <w:r w:rsidR="00DF611A" w:rsidRPr="001A0367">
        <w:rPr>
          <w:rFonts w:ascii="Arial" w:hAnsi="Arial" w:cs="Arial"/>
          <w:sz w:val="22"/>
          <w:szCs w:val="22"/>
          <w:highlight w:val="white"/>
        </w:rPr>
        <w:t xml:space="preserve">Graphical depictions of the </w:t>
      </w:r>
      <w:proofErr w:type="spellStart"/>
      <w:r w:rsidR="00DF611A" w:rsidRPr="001A0367">
        <w:rPr>
          <w:rFonts w:ascii="Arial" w:hAnsi="Arial" w:cs="Arial"/>
          <w:sz w:val="22"/>
          <w:szCs w:val="22"/>
          <w:highlight w:val="white"/>
        </w:rPr>
        <w:t>dadi_pipeline</w:t>
      </w:r>
      <w:proofErr w:type="spellEnd"/>
      <w:r w:rsidR="00DF611A" w:rsidRPr="001A0367">
        <w:rPr>
          <w:rFonts w:ascii="Arial" w:hAnsi="Arial" w:cs="Arial"/>
          <w:sz w:val="22"/>
          <w:szCs w:val="22"/>
          <w:highlight w:val="white"/>
        </w:rPr>
        <w:t xml:space="preserve"> models are available </w:t>
      </w:r>
      <w:r w:rsidR="00BE6BC8" w:rsidRPr="001A0367">
        <w:rPr>
          <w:rFonts w:ascii="Arial" w:hAnsi="Arial" w:cs="Arial"/>
          <w:sz w:val="22"/>
          <w:szCs w:val="22"/>
          <w:highlight w:val="white"/>
        </w:rPr>
        <w:t xml:space="preserve">in </w:t>
      </w:r>
      <w:proofErr w:type="spellStart"/>
      <w:r w:rsidR="00F72147" w:rsidRPr="001A0367">
        <w:rPr>
          <w:rFonts w:ascii="Arial" w:hAnsi="Arial" w:cs="Arial"/>
          <w:sz w:val="22"/>
          <w:szCs w:val="22"/>
          <w:highlight w:val="white"/>
        </w:rPr>
        <w:t>Portik</w:t>
      </w:r>
      <w:proofErr w:type="spellEnd"/>
      <w:r w:rsidR="00F72147" w:rsidRPr="001A0367">
        <w:rPr>
          <w:rFonts w:ascii="Arial" w:hAnsi="Arial" w:cs="Arial"/>
          <w:sz w:val="22"/>
          <w:szCs w:val="22"/>
          <w:highlight w:val="white"/>
        </w:rPr>
        <w:t xml:space="preserve"> et al. (2017) and Charles et al. (2018). </w:t>
      </w:r>
    </w:p>
    <w:p w14:paraId="5AB20E90" w14:textId="550FF47F" w:rsidR="00BE6BC8" w:rsidRPr="001A0367" w:rsidRDefault="00BE6BC8" w:rsidP="001A0367">
      <w:pPr>
        <w:spacing w:line="276" w:lineRule="auto"/>
        <w:ind w:firstLine="720"/>
        <w:jc w:val="both"/>
        <w:rPr>
          <w:rFonts w:ascii="Arial" w:hAnsi="Arial" w:cs="Arial"/>
          <w:sz w:val="22"/>
          <w:szCs w:val="22"/>
        </w:rPr>
      </w:pPr>
      <w:r w:rsidRPr="001A0367">
        <w:rPr>
          <w:rFonts w:ascii="Arial" w:hAnsi="Arial" w:cs="Arial"/>
          <w:sz w:val="22"/>
          <w:szCs w:val="22"/>
        </w:rPr>
        <w:t xml:space="preserve">To optimize the </w:t>
      </w:r>
      <w:proofErr w:type="gramStart"/>
      <w:r w:rsidRPr="001A0367">
        <w:rPr>
          <w:rFonts w:ascii="Arial" w:hAnsi="Arial" w:cs="Arial"/>
          <w:sz w:val="22"/>
          <w:szCs w:val="22"/>
        </w:rPr>
        <w:t>models</w:t>
      </w:r>
      <w:proofErr w:type="gramEnd"/>
      <w:r w:rsidRPr="001A0367">
        <w:rPr>
          <w:rFonts w:ascii="Arial" w:hAnsi="Arial" w:cs="Arial"/>
          <w:sz w:val="22"/>
          <w:szCs w:val="22"/>
        </w:rPr>
        <w:t xml:space="preserve"> we fit during the analysis, we used a variation on </w:t>
      </w:r>
      <w:proofErr w:type="spellStart"/>
      <w:r w:rsidRPr="001A0367">
        <w:rPr>
          <w:rFonts w:ascii="Arial" w:hAnsi="Arial" w:cs="Arial"/>
          <w:sz w:val="22"/>
          <w:szCs w:val="22"/>
        </w:rPr>
        <w:t>dadi_pipeline</w:t>
      </w:r>
      <w:proofErr w:type="spellEnd"/>
      <w:r w:rsidRPr="001A0367">
        <w:rPr>
          <w:rFonts w:ascii="Arial" w:hAnsi="Arial" w:cs="Arial"/>
          <w:sz w:val="22"/>
          <w:szCs w:val="22"/>
        </w:rPr>
        <w:t xml:space="preserve">, the sequential step-down parameter permutation approach described by </w:t>
      </w:r>
      <w:proofErr w:type="spellStart"/>
      <w:r w:rsidRPr="001A0367">
        <w:rPr>
          <w:rFonts w:ascii="Arial" w:hAnsi="Arial" w:cs="Arial"/>
          <w:sz w:val="22"/>
          <w:szCs w:val="22"/>
        </w:rPr>
        <w:t>Portik</w:t>
      </w:r>
      <w:proofErr w:type="spellEnd"/>
      <w:r w:rsidRPr="001A0367">
        <w:rPr>
          <w:rFonts w:ascii="Arial" w:hAnsi="Arial" w:cs="Arial"/>
          <w:sz w:val="22"/>
          <w:szCs w:val="22"/>
        </w:rPr>
        <w:t xml:space="preserve"> et al. (2017). Unlike this method however, we set the starting parameters for each sequential run via weighting the parameters from each run in the previous iteration by the relative AIC score of that iteration, such that all but the worst runs contribute in some degree to the starting parameters for the next step. The number of runs and iterations per step are listed in Table </w:t>
      </w:r>
      <w:r w:rsidR="003169AB" w:rsidRPr="001A48F9">
        <w:rPr>
          <w:rFonts w:ascii="Arial" w:hAnsi="Arial" w:cs="Arial"/>
          <w:sz w:val="22"/>
          <w:szCs w:val="22"/>
        </w:rPr>
        <w:t>S</w:t>
      </w:r>
      <w:r w:rsidR="003169AB" w:rsidRPr="003169AB">
        <w:rPr>
          <w:rFonts w:ascii="Arial" w:hAnsi="Arial" w:cs="Arial"/>
          <w:sz w:val="22"/>
          <w:szCs w:val="22"/>
        </w:rPr>
        <w:t>3</w:t>
      </w:r>
      <w:r w:rsidRPr="001A0367">
        <w:rPr>
          <w:rFonts w:ascii="Arial" w:hAnsi="Arial" w:cs="Arial"/>
          <w:sz w:val="22"/>
          <w:szCs w:val="22"/>
        </w:rPr>
        <w:t>. Individual optimization runs were killed if they took longer than 48hrs to complete</w:t>
      </w:r>
      <w:r w:rsidR="002D353D">
        <w:rPr>
          <w:rFonts w:ascii="Arial" w:hAnsi="Arial" w:cs="Arial"/>
          <w:sz w:val="22"/>
          <w:szCs w:val="22"/>
        </w:rPr>
        <w:t>;</w:t>
      </w:r>
      <w:r w:rsidRPr="001A0367">
        <w:rPr>
          <w:rFonts w:ascii="Arial" w:hAnsi="Arial" w:cs="Arial"/>
          <w:sz w:val="22"/>
          <w:szCs w:val="22"/>
        </w:rPr>
        <w:t xml:space="preserve"> these runs tended to take far longer to finish and often included integration errors due to extremely small population sizes</w:t>
      </w:r>
      <w:r w:rsidR="007F338C">
        <w:rPr>
          <w:rFonts w:ascii="Arial" w:hAnsi="Arial" w:cs="Arial"/>
          <w:sz w:val="22"/>
          <w:szCs w:val="22"/>
        </w:rPr>
        <w:t xml:space="preserve"> resulting in extremely large amounts of genetic drift</w:t>
      </w:r>
      <w:r w:rsidRPr="001A0367">
        <w:rPr>
          <w:rFonts w:ascii="Arial" w:hAnsi="Arial" w:cs="Arial"/>
          <w:sz w:val="22"/>
          <w:szCs w:val="22"/>
        </w:rPr>
        <w:t>. Most runs completed in under 48hrs and are included in the results</w:t>
      </w:r>
      <w:r w:rsidR="002D353D">
        <w:rPr>
          <w:rFonts w:ascii="Arial" w:hAnsi="Arial" w:cs="Arial"/>
          <w:sz w:val="22"/>
          <w:szCs w:val="22"/>
        </w:rPr>
        <w:t xml:space="preserve"> (Table </w:t>
      </w:r>
      <w:r w:rsidR="002D353D" w:rsidRPr="003169AB">
        <w:rPr>
          <w:rFonts w:ascii="Arial" w:hAnsi="Arial" w:cs="Arial"/>
          <w:sz w:val="22"/>
          <w:szCs w:val="22"/>
        </w:rPr>
        <w:t>S</w:t>
      </w:r>
      <w:r w:rsidR="00B609B0">
        <w:rPr>
          <w:rFonts w:ascii="Arial" w:hAnsi="Arial" w:cs="Arial"/>
          <w:sz w:val="22"/>
          <w:szCs w:val="22"/>
        </w:rPr>
        <w:t>5</w:t>
      </w:r>
      <w:r w:rsidR="002D353D">
        <w:rPr>
          <w:rFonts w:ascii="Arial" w:hAnsi="Arial" w:cs="Arial"/>
          <w:sz w:val="22"/>
          <w:szCs w:val="22"/>
        </w:rPr>
        <w:t>)</w:t>
      </w:r>
      <w:r w:rsidRPr="001A0367">
        <w:rPr>
          <w:rFonts w:ascii="Arial" w:hAnsi="Arial" w:cs="Arial"/>
          <w:sz w:val="22"/>
          <w:szCs w:val="22"/>
        </w:rPr>
        <w:t xml:space="preserve">. </w:t>
      </w:r>
    </w:p>
    <w:p w14:paraId="0C353A50" w14:textId="0C4D441A" w:rsidR="00355224" w:rsidRPr="001A0367" w:rsidRDefault="00BE6BC8" w:rsidP="001A0367">
      <w:pPr>
        <w:spacing w:line="276" w:lineRule="auto"/>
        <w:ind w:firstLine="720"/>
        <w:jc w:val="both"/>
        <w:rPr>
          <w:rFonts w:ascii="Arial" w:hAnsi="Arial" w:cs="Arial"/>
          <w:sz w:val="22"/>
          <w:szCs w:val="22"/>
          <w:highlight w:val="yellow"/>
        </w:rPr>
      </w:pPr>
      <w:r w:rsidRPr="001A0367">
        <w:rPr>
          <w:rFonts w:ascii="Arial" w:hAnsi="Arial" w:cs="Arial"/>
          <w:sz w:val="22"/>
          <w:szCs w:val="22"/>
        </w:rPr>
        <w:t>To extract meaningful parameter units from the results, we assumed 0.3 years per generation and used the per-base mutation rate of 8.4x10</w:t>
      </w:r>
      <w:r w:rsidRPr="001A0367">
        <w:rPr>
          <w:rFonts w:ascii="Arial" w:hAnsi="Arial" w:cs="Arial"/>
          <w:sz w:val="22"/>
          <w:szCs w:val="22"/>
          <w:vertAlign w:val="superscript"/>
        </w:rPr>
        <w:t>-9</w:t>
      </w:r>
      <w:r w:rsidRPr="001A0367">
        <w:rPr>
          <w:rFonts w:ascii="Arial" w:hAnsi="Arial" w:cs="Arial"/>
          <w:sz w:val="22"/>
          <w:szCs w:val="22"/>
        </w:rPr>
        <w:t xml:space="preserve"> reported from Drosophila melanogaster</w:t>
      </w:r>
      <w:r w:rsidR="001A0367" w:rsidRPr="001A0367">
        <w:rPr>
          <w:rFonts w:ascii="Arial" w:hAnsi="Arial" w:cs="Arial"/>
          <w:sz w:val="22"/>
          <w:szCs w:val="22"/>
        </w:rPr>
        <w:t xml:space="preserve"> (Haag-</w:t>
      </w:r>
      <w:proofErr w:type="spellStart"/>
      <w:r w:rsidR="001A0367" w:rsidRPr="001A0367">
        <w:rPr>
          <w:rFonts w:ascii="Arial" w:hAnsi="Arial" w:cs="Arial"/>
          <w:sz w:val="22"/>
          <w:szCs w:val="22"/>
        </w:rPr>
        <w:t>Liautard</w:t>
      </w:r>
      <w:proofErr w:type="spellEnd"/>
      <w:r w:rsidR="001A0367" w:rsidRPr="001A0367">
        <w:rPr>
          <w:rFonts w:ascii="Arial" w:hAnsi="Arial" w:cs="Arial"/>
          <w:sz w:val="22"/>
          <w:szCs w:val="22"/>
        </w:rPr>
        <w:t xml:space="preserve"> et al. 2007)</w:t>
      </w:r>
      <w:r w:rsidRPr="001A0367">
        <w:rPr>
          <w:rFonts w:ascii="Arial" w:hAnsi="Arial" w:cs="Arial"/>
          <w:sz w:val="22"/>
          <w:szCs w:val="22"/>
        </w:rPr>
        <w:t xml:space="preserve">. </w:t>
      </w:r>
      <w:r w:rsidR="002D353D">
        <w:rPr>
          <w:rFonts w:ascii="Arial" w:hAnsi="Arial" w:cs="Arial"/>
          <w:sz w:val="22"/>
          <w:szCs w:val="22"/>
        </w:rPr>
        <w:t>We use these</w:t>
      </w:r>
      <w:r w:rsidR="002D353D" w:rsidRPr="001A0367">
        <w:rPr>
          <w:rFonts w:ascii="Arial" w:hAnsi="Arial" w:cs="Arial"/>
          <w:sz w:val="22"/>
          <w:szCs w:val="22"/>
        </w:rPr>
        <w:t xml:space="preserve"> </w:t>
      </w:r>
      <w:r w:rsidRPr="001A0367">
        <w:rPr>
          <w:rFonts w:ascii="Arial" w:hAnsi="Arial" w:cs="Arial"/>
          <w:sz w:val="22"/>
          <w:szCs w:val="22"/>
        </w:rPr>
        <w:t>values</w:t>
      </w:r>
      <w:r w:rsidR="002D353D">
        <w:rPr>
          <w:rFonts w:ascii="Arial" w:hAnsi="Arial" w:cs="Arial"/>
          <w:sz w:val="22"/>
          <w:szCs w:val="22"/>
        </w:rPr>
        <w:t xml:space="preserve"> to</w:t>
      </w:r>
      <w:r w:rsidRPr="001A0367">
        <w:rPr>
          <w:rFonts w:ascii="Arial" w:hAnsi="Arial" w:cs="Arial"/>
          <w:sz w:val="22"/>
          <w:szCs w:val="22"/>
        </w:rPr>
        <w:t xml:space="preserve"> match those used by Zhan et al. (2014)</w:t>
      </w:r>
      <w:r w:rsidR="002D353D">
        <w:rPr>
          <w:rFonts w:ascii="Arial" w:hAnsi="Arial" w:cs="Arial"/>
          <w:sz w:val="22"/>
          <w:szCs w:val="22"/>
        </w:rPr>
        <w:t xml:space="preserve"> for ease of comparison</w:t>
      </w:r>
      <w:r w:rsidRPr="001A0367">
        <w:rPr>
          <w:rFonts w:ascii="Arial" w:hAnsi="Arial" w:cs="Arial"/>
          <w:sz w:val="22"/>
          <w:szCs w:val="22"/>
        </w:rPr>
        <w:t xml:space="preserve">. Using a potentially more realistic generation time of 7 generations per year resulted in more recent divergence times, and using the slower mutation rate reported for the more closely related </w:t>
      </w:r>
      <w:proofErr w:type="spellStart"/>
      <w:r w:rsidRPr="001A0367">
        <w:rPr>
          <w:rFonts w:ascii="Arial" w:hAnsi="Arial" w:cs="Arial"/>
          <w:i/>
          <w:iCs/>
          <w:sz w:val="22"/>
          <w:szCs w:val="22"/>
        </w:rPr>
        <w:t>Heliconius</w:t>
      </w:r>
      <w:proofErr w:type="spellEnd"/>
      <w:r w:rsidRPr="001A0367">
        <w:rPr>
          <w:rFonts w:ascii="Arial" w:hAnsi="Arial" w:cs="Arial"/>
          <w:i/>
          <w:iCs/>
          <w:sz w:val="22"/>
          <w:szCs w:val="22"/>
        </w:rPr>
        <w:t xml:space="preserve"> </w:t>
      </w:r>
      <w:proofErr w:type="spellStart"/>
      <w:r w:rsidRPr="001A0367">
        <w:rPr>
          <w:rFonts w:ascii="Arial" w:hAnsi="Arial" w:cs="Arial"/>
          <w:i/>
          <w:iCs/>
          <w:sz w:val="22"/>
          <w:szCs w:val="22"/>
        </w:rPr>
        <w:t>melpomene</w:t>
      </w:r>
      <w:proofErr w:type="spellEnd"/>
      <w:r w:rsidRPr="001A0367">
        <w:rPr>
          <w:rFonts w:ascii="Arial" w:hAnsi="Arial" w:cs="Arial"/>
          <w:sz w:val="22"/>
          <w:szCs w:val="22"/>
        </w:rPr>
        <w:t xml:space="preserve"> of 2.9x10</w:t>
      </w:r>
      <w:r w:rsidRPr="001A0367">
        <w:rPr>
          <w:rFonts w:ascii="Arial" w:hAnsi="Arial" w:cs="Arial"/>
          <w:sz w:val="22"/>
          <w:szCs w:val="22"/>
          <w:vertAlign w:val="superscript"/>
        </w:rPr>
        <w:t>-9</w:t>
      </w:r>
      <w:r w:rsidR="00581393">
        <w:rPr>
          <w:rFonts w:ascii="Arial" w:hAnsi="Arial" w:cs="Arial"/>
          <w:sz w:val="22"/>
          <w:szCs w:val="22"/>
        </w:rPr>
        <w:t xml:space="preserve"> (</w:t>
      </w:r>
      <w:proofErr w:type="spellStart"/>
      <w:r w:rsidR="00581393">
        <w:rPr>
          <w:rFonts w:ascii="Arial" w:hAnsi="Arial" w:cs="Arial"/>
          <w:sz w:val="22"/>
          <w:szCs w:val="22"/>
        </w:rPr>
        <w:t>Keightley</w:t>
      </w:r>
      <w:proofErr w:type="spellEnd"/>
      <w:r w:rsidR="00581393">
        <w:rPr>
          <w:rFonts w:ascii="Arial" w:hAnsi="Arial" w:cs="Arial"/>
          <w:sz w:val="22"/>
          <w:szCs w:val="22"/>
        </w:rPr>
        <w:t xml:space="preserve"> et al. 2015)</w:t>
      </w:r>
      <w:r w:rsidRPr="001A0367">
        <w:rPr>
          <w:rFonts w:ascii="Arial" w:hAnsi="Arial" w:cs="Arial"/>
          <w:sz w:val="22"/>
          <w:szCs w:val="22"/>
        </w:rPr>
        <w:t xml:space="preserve"> resulted in larger effective size estimates and more distant divergence times, for a net result of slightly more distant divergence times and larger effective sizes. Overall, the results did not differ qualitatively to any substantial degree. In order to determine the length of the considered genomic region, we multiplied the total number of bases sequenced after quality filtering (but not SNP p-value filtering so as to count non-polymorphic sites) by the ratio of SNPs in the final allele frequency spectrum to the total number of called SNPs.</w:t>
      </w:r>
      <w:r w:rsidR="003F0723" w:rsidRPr="001A0367">
        <w:rPr>
          <w:rFonts w:ascii="Arial" w:hAnsi="Arial" w:cs="Arial"/>
          <w:sz w:val="22"/>
          <w:szCs w:val="22"/>
          <w:highlight w:val="white"/>
        </w:rPr>
        <w:t xml:space="preserve"> </w:t>
      </w:r>
    </w:p>
    <w:p w14:paraId="710AC71B" w14:textId="66C0E85B" w:rsidR="00355224" w:rsidRPr="001A0367"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Among the large set of possible demographic models, the </w:t>
      </w:r>
      <w:r w:rsidR="00D01CDC" w:rsidRPr="001A0367">
        <w:rPr>
          <w:rFonts w:ascii="Arial" w:hAnsi="Arial" w:cs="Arial"/>
          <w:sz w:val="22"/>
          <w:szCs w:val="22"/>
        </w:rPr>
        <w:t>simple</w:t>
      </w:r>
      <w:r w:rsidRPr="001A0367">
        <w:rPr>
          <w:rFonts w:ascii="Arial" w:hAnsi="Arial" w:cs="Arial"/>
          <w:sz w:val="22"/>
          <w:szCs w:val="22"/>
        </w:rPr>
        <w:t xml:space="preserve"> </w:t>
      </w:r>
      <w:r w:rsidR="0019445A">
        <w:rPr>
          <w:rFonts w:ascii="Arial" w:hAnsi="Arial" w:cs="Arial"/>
          <w:i/>
          <w:sz w:val="22"/>
          <w:szCs w:val="22"/>
        </w:rPr>
        <w:t>Found and Grow</w:t>
      </w:r>
      <w:r w:rsidRPr="001A0367">
        <w:rPr>
          <w:rFonts w:ascii="Arial" w:hAnsi="Arial" w:cs="Arial"/>
          <w:sz w:val="22"/>
          <w:szCs w:val="22"/>
        </w:rPr>
        <w:t xml:space="preserve"> scenario (Figure S1a)</w:t>
      </w:r>
      <w:r w:rsidR="00D01CDC" w:rsidRPr="001A0367">
        <w:rPr>
          <w:rFonts w:ascii="Arial" w:hAnsi="Arial" w:cs="Arial"/>
          <w:sz w:val="22"/>
          <w:szCs w:val="22"/>
        </w:rPr>
        <w:t xml:space="preserve">, </w:t>
      </w:r>
      <w:r w:rsidRPr="001A0367">
        <w:rPr>
          <w:rFonts w:ascii="Arial" w:hAnsi="Arial" w:cs="Arial"/>
          <w:sz w:val="22"/>
          <w:szCs w:val="22"/>
        </w:rPr>
        <w:t>which had a constant ancestral population size in North America, Hawaii colonization, and then population growth in both sites</w:t>
      </w:r>
      <w:r w:rsidR="00D01CDC" w:rsidRPr="001A0367">
        <w:rPr>
          <w:rFonts w:ascii="Arial" w:hAnsi="Arial" w:cs="Arial"/>
          <w:sz w:val="22"/>
          <w:szCs w:val="22"/>
        </w:rPr>
        <w:t xml:space="preserve">, </w:t>
      </w:r>
      <w:r w:rsidRPr="001A0367">
        <w:rPr>
          <w:rFonts w:ascii="Arial" w:hAnsi="Arial" w:cs="Arial"/>
          <w:sz w:val="22"/>
          <w:szCs w:val="22"/>
        </w:rPr>
        <w:t xml:space="preserve">produced the lowest AIC scores on the final pass of the pipeline. However, the </w:t>
      </w:r>
      <w:r w:rsidR="0019445A">
        <w:rPr>
          <w:rFonts w:ascii="Arial" w:hAnsi="Arial" w:cs="Arial"/>
          <w:i/>
          <w:iCs/>
          <w:sz w:val="22"/>
          <w:szCs w:val="22"/>
        </w:rPr>
        <w:t>Two Epoch</w:t>
      </w:r>
      <w:r w:rsidR="00850235">
        <w:rPr>
          <w:rFonts w:ascii="Arial" w:hAnsi="Arial" w:cs="Arial"/>
          <w:i/>
          <w:iCs/>
          <w:sz w:val="22"/>
          <w:szCs w:val="22"/>
        </w:rPr>
        <w:t xml:space="preserve"> </w:t>
      </w:r>
      <w:r w:rsidR="00850235">
        <w:rPr>
          <w:rFonts w:ascii="Arial" w:hAnsi="Arial" w:cs="Arial"/>
          <w:sz w:val="22"/>
          <w:szCs w:val="22"/>
        </w:rPr>
        <w:t xml:space="preserve">model, which had a single admixture event </w:t>
      </w:r>
      <w:r w:rsidR="00850235">
        <w:rPr>
          <w:rFonts w:ascii="Arial" w:hAnsi="Arial" w:cs="Arial"/>
          <w:sz w:val="22"/>
          <w:szCs w:val="22"/>
        </w:rPr>
        <w:lastRenderedPageBreak/>
        <w:t>but no consistent migration (Figure S1b), had the lowest AIC score across all passes of the pipeline. The</w:t>
      </w:r>
      <w:r w:rsidR="00850235">
        <w:rPr>
          <w:rFonts w:ascii="Arial" w:hAnsi="Arial" w:cs="Arial"/>
          <w:i/>
          <w:iCs/>
          <w:sz w:val="22"/>
          <w:szCs w:val="22"/>
        </w:rPr>
        <w:t xml:space="preserve"> </w:t>
      </w:r>
      <w:r w:rsidRPr="001A0367">
        <w:rPr>
          <w:rFonts w:ascii="Arial" w:hAnsi="Arial" w:cs="Arial"/>
          <w:sz w:val="22"/>
          <w:szCs w:val="22"/>
        </w:rPr>
        <w:t xml:space="preserve">new </w:t>
      </w:r>
      <w:r w:rsidR="0019445A">
        <w:rPr>
          <w:rFonts w:ascii="Arial" w:hAnsi="Arial" w:cs="Arial"/>
          <w:i/>
          <w:sz w:val="22"/>
          <w:szCs w:val="22"/>
        </w:rPr>
        <w:t>Three Epoch</w:t>
      </w:r>
      <w:r w:rsidRPr="001A0367">
        <w:rPr>
          <w:rFonts w:ascii="Arial" w:hAnsi="Arial" w:cs="Arial"/>
          <w:i/>
          <w:sz w:val="22"/>
          <w:szCs w:val="22"/>
        </w:rPr>
        <w:t xml:space="preserve"> </w:t>
      </w:r>
      <w:r w:rsidR="001A48F9">
        <w:rPr>
          <w:rFonts w:ascii="Arial" w:hAnsi="Arial" w:cs="Arial"/>
          <w:iCs/>
          <w:sz w:val="22"/>
          <w:szCs w:val="22"/>
        </w:rPr>
        <w:t>model</w:t>
      </w:r>
      <w:r w:rsidR="00D01CDC" w:rsidRPr="001A0367">
        <w:rPr>
          <w:rFonts w:ascii="Arial" w:hAnsi="Arial" w:cs="Arial"/>
          <w:sz w:val="22"/>
          <w:szCs w:val="22"/>
        </w:rPr>
        <w:t xml:space="preserve">, </w:t>
      </w:r>
      <w:r w:rsidRPr="001A0367">
        <w:rPr>
          <w:rFonts w:ascii="Arial" w:hAnsi="Arial" w:cs="Arial"/>
          <w:sz w:val="22"/>
          <w:szCs w:val="22"/>
        </w:rPr>
        <w:t>which involved multiple rounds of demographic expansion in the ancestral North American population, followed by colonization and growth in Hawaii</w:t>
      </w:r>
      <w:r w:rsidR="00D01CDC" w:rsidRPr="001A0367">
        <w:rPr>
          <w:rFonts w:ascii="Arial" w:hAnsi="Arial" w:cs="Arial"/>
          <w:sz w:val="22"/>
          <w:szCs w:val="22"/>
        </w:rPr>
        <w:t xml:space="preserve">, </w:t>
      </w:r>
      <w:r w:rsidR="00850235">
        <w:rPr>
          <w:rFonts w:ascii="Arial" w:hAnsi="Arial" w:cs="Arial"/>
          <w:sz w:val="22"/>
          <w:szCs w:val="22"/>
        </w:rPr>
        <w:t xml:space="preserve">had a lower AIC score than </w:t>
      </w:r>
      <w:r w:rsidR="0019445A">
        <w:rPr>
          <w:rFonts w:ascii="Arial" w:hAnsi="Arial" w:cs="Arial"/>
          <w:i/>
          <w:iCs/>
          <w:sz w:val="22"/>
          <w:szCs w:val="22"/>
        </w:rPr>
        <w:t>Found and Grow</w:t>
      </w:r>
      <w:r w:rsidR="00850235">
        <w:rPr>
          <w:rFonts w:ascii="Arial" w:hAnsi="Arial" w:cs="Arial"/>
          <w:i/>
          <w:iCs/>
          <w:sz w:val="22"/>
          <w:szCs w:val="22"/>
        </w:rPr>
        <w:t xml:space="preserve"> </w:t>
      </w:r>
      <w:r w:rsidR="00850235">
        <w:rPr>
          <w:rFonts w:ascii="Arial" w:hAnsi="Arial" w:cs="Arial"/>
          <w:sz w:val="22"/>
          <w:szCs w:val="22"/>
        </w:rPr>
        <w:t xml:space="preserve">across all </w:t>
      </w:r>
      <w:proofErr w:type="spellStart"/>
      <w:r w:rsidR="00850235">
        <w:rPr>
          <w:rFonts w:ascii="Arial" w:hAnsi="Arial" w:cs="Arial"/>
          <w:sz w:val="22"/>
          <w:szCs w:val="22"/>
        </w:rPr>
        <w:t>all</w:t>
      </w:r>
      <w:proofErr w:type="spellEnd"/>
      <w:r w:rsidR="00850235">
        <w:rPr>
          <w:rFonts w:ascii="Arial" w:hAnsi="Arial" w:cs="Arial"/>
          <w:sz w:val="22"/>
          <w:szCs w:val="22"/>
        </w:rPr>
        <w:t xml:space="preserve"> passes and a lower AIC score than the </w:t>
      </w:r>
      <w:r w:rsidR="0019445A">
        <w:rPr>
          <w:rFonts w:ascii="Arial" w:hAnsi="Arial" w:cs="Arial"/>
          <w:i/>
          <w:iCs/>
          <w:sz w:val="22"/>
          <w:szCs w:val="22"/>
        </w:rPr>
        <w:t>Two Epoch</w:t>
      </w:r>
      <w:r w:rsidR="001A48F9">
        <w:rPr>
          <w:rFonts w:ascii="Arial" w:hAnsi="Arial" w:cs="Arial"/>
          <w:sz w:val="22"/>
          <w:szCs w:val="22"/>
        </w:rPr>
        <w:t xml:space="preserve"> model</w:t>
      </w:r>
      <w:r w:rsidR="00850235" w:rsidRPr="001A48F9">
        <w:rPr>
          <w:rFonts w:ascii="Arial" w:hAnsi="Arial" w:cs="Arial"/>
          <w:sz w:val="22"/>
          <w:szCs w:val="22"/>
        </w:rPr>
        <w:t xml:space="preserve"> on the final pass</w:t>
      </w:r>
      <w:r w:rsidR="00850235">
        <w:rPr>
          <w:rFonts w:ascii="Arial" w:hAnsi="Arial" w:cs="Arial"/>
          <w:i/>
          <w:iCs/>
          <w:sz w:val="22"/>
          <w:szCs w:val="22"/>
        </w:rPr>
        <w:t xml:space="preserve"> </w:t>
      </w:r>
      <w:r w:rsidR="00850235" w:rsidRPr="001A48F9">
        <w:rPr>
          <w:rFonts w:ascii="Arial" w:hAnsi="Arial" w:cs="Arial"/>
          <w:sz w:val="22"/>
          <w:szCs w:val="22"/>
        </w:rPr>
        <w:t>(Figure S2)</w:t>
      </w:r>
      <w:r w:rsidR="00850235">
        <w:rPr>
          <w:rFonts w:ascii="Arial" w:hAnsi="Arial" w:cs="Arial"/>
          <w:i/>
          <w:iCs/>
          <w:sz w:val="22"/>
          <w:szCs w:val="22"/>
        </w:rPr>
        <w:t xml:space="preserve">. </w:t>
      </w:r>
      <w:r w:rsidR="00850235">
        <w:rPr>
          <w:rFonts w:ascii="Arial" w:hAnsi="Arial" w:cs="Arial"/>
          <w:sz w:val="22"/>
          <w:szCs w:val="22"/>
        </w:rPr>
        <w:t>These three models were top three models across all passes and in the final pass alone</w:t>
      </w:r>
      <w:r w:rsidR="00850235">
        <w:rPr>
          <w:rFonts w:ascii="Arial" w:hAnsi="Arial" w:cs="Arial"/>
          <w:i/>
          <w:iCs/>
          <w:sz w:val="22"/>
          <w:szCs w:val="22"/>
        </w:rPr>
        <w:t xml:space="preserve"> </w:t>
      </w:r>
      <w:r w:rsidRPr="001A0367">
        <w:rPr>
          <w:rFonts w:ascii="Arial" w:hAnsi="Arial" w:cs="Arial"/>
          <w:sz w:val="22"/>
          <w:szCs w:val="22"/>
        </w:rPr>
        <w:t>(Figure S2</w:t>
      </w:r>
      <w:r w:rsidR="00850235">
        <w:rPr>
          <w:rFonts w:ascii="Arial" w:hAnsi="Arial" w:cs="Arial"/>
          <w:sz w:val="22"/>
          <w:szCs w:val="22"/>
        </w:rPr>
        <w:t xml:space="preserve">, Table </w:t>
      </w:r>
      <w:r w:rsidR="00850235" w:rsidRPr="003169AB">
        <w:rPr>
          <w:rFonts w:ascii="Arial" w:hAnsi="Arial" w:cs="Arial"/>
          <w:sz w:val="22"/>
          <w:szCs w:val="22"/>
        </w:rPr>
        <w:t>S</w:t>
      </w:r>
      <w:r w:rsidR="00B609B0">
        <w:rPr>
          <w:rFonts w:ascii="Arial" w:hAnsi="Arial" w:cs="Arial"/>
          <w:sz w:val="22"/>
          <w:szCs w:val="22"/>
        </w:rPr>
        <w:t>5</w:t>
      </w:r>
      <w:r w:rsidRPr="001A0367">
        <w:rPr>
          <w:rFonts w:ascii="Arial" w:hAnsi="Arial" w:cs="Arial"/>
          <w:sz w:val="22"/>
          <w:szCs w:val="22"/>
        </w:rPr>
        <w:t xml:space="preserve">). </w:t>
      </w:r>
      <w:r w:rsidR="00D01CDC" w:rsidRPr="001A0367">
        <w:rPr>
          <w:rFonts w:ascii="Arial" w:hAnsi="Arial" w:cs="Arial"/>
          <w:sz w:val="22"/>
          <w:szCs w:val="22"/>
        </w:rPr>
        <w:t>T</w:t>
      </w:r>
      <w:r w:rsidRPr="001A0367">
        <w:rPr>
          <w:rFonts w:ascii="Arial" w:hAnsi="Arial" w:cs="Arial"/>
          <w:sz w:val="22"/>
          <w:szCs w:val="22"/>
        </w:rPr>
        <w:t xml:space="preserve">he </w:t>
      </w:r>
      <w:r w:rsidR="0019445A">
        <w:rPr>
          <w:rFonts w:ascii="Arial" w:hAnsi="Arial" w:cs="Arial"/>
          <w:i/>
          <w:sz w:val="22"/>
          <w:szCs w:val="22"/>
        </w:rPr>
        <w:t>Three Epoch</w:t>
      </w:r>
      <w:r w:rsidRPr="001A0367">
        <w:rPr>
          <w:rFonts w:ascii="Arial" w:hAnsi="Arial" w:cs="Arial"/>
          <w:sz w:val="22"/>
          <w:szCs w:val="22"/>
        </w:rPr>
        <w:t xml:space="preserve"> model is a more complex version of the model specified in </w:t>
      </w:r>
      <w:r w:rsidR="002706B4" w:rsidRPr="001A0367">
        <w:rPr>
          <w:rFonts w:ascii="Arial" w:hAnsi="Arial" w:cs="Arial"/>
          <w:sz w:val="22"/>
          <w:szCs w:val="22"/>
        </w:rPr>
        <w:t>Zhan et al. (2014</w:t>
      </w:r>
      <w:r w:rsidR="00850235">
        <w:rPr>
          <w:rFonts w:ascii="Arial" w:hAnsi="Arial" w:cs="Arial"/>
          <w:sz w:val="22"/>
          <w:szCs w:val="22"/>
        </w:rPr>
        <w:t xml:space="preserve">, hereafter </w:t>
      </w:r>
      <w:r w:rsidR="00850235">
        <w:rPr>
          <w:rFonts w:ascii="Arial" w:hAnsi="Arial" w:cs="Arial"/>
          <w:i/>
          <w:iCs/>
          <w:sz w:val="22"/>
          <w:szCs w:val="22"/>
        </w:rPr>
        <w:t>Zhan</w:t>
      </w:r>
      <w:r w:rsidR="002706B4" w:rsidRPr="001A0367">
        <w:rPr>
          <w:rFonts w:ascii="Arial" w:hAnsi="Arial" w:cs="Arial"/>
          <w:sz w:val="22"/>
          <w:szCs w:val="22"/>
        </w:rPr>
        <w:t>)</w:t>
      </w:r>
      <w:r w:rsidRPr="001A0367">
        <w:rPr>
          <w:rFonts w:ascii="Arial" w:hAnsi="Arial" w:cs="Arial"/>
          <w:sz w:val="22"/>
          <w:szCs w:val="22"/>
        </w:rPr>
        <w:t xml:space="preserve">. We report </w:t>
      </w:r>
      <w:r w:rsidR="007E643D" w:rsidRPr="001A0367">
        <w:rPr>
          <w:rFonts w:ascii="Arial" w:hAnsi="Arial" w:cs="Arial"/>
          <w:sz w:val="22"/>
          <w:szCs w:val="22"/>
        </w:rPr>
        <w:t xml:space="preserve">in detail </w:t>
      </w:r>
      <w:r w:rsidRPr="001A0367">
        <w:rPr>
          <w:rFonts w:ascii="Arial" w:hAnsi="Arial" w:cs="Arial"/>
          <w:sz w:val="22"/>
          <w:szCs w:val="22"/>
        </w:rPr>
        <w:t xml:space="preserve">the results of the </w:t>
      </w:r>
      <w:r w:rsidR="0019445A">
        <w:rPr>
          <w:rFonts w:ascii="Arial" w:hAnsi="Arial" w:cs="Arial"/>
          <w:i/>
          <w:sz w:val="22"/>
          <w:szCs w:val="22"/>
        </w:rPr>
        <w:t>Found and Grow</w:t>
      </w:r>
      <w:r w:rsidR="00850235">
        <w:rPr>
          <w:rFonts w:ascii="Arial" w:hAnsi="Arial" w:cs="Arial"/>
          <w:sz w:val="22"/>
          <w:szCs w:val="22"/>
        </w:rPr>
        <w:t xml:space="preserve">, </w:t>
      </w:r>
      <w:r w:rsidR="0019445A">
        <w:rPr>
          <w:rFonts w:ascii="Arial" w:hAnsi="Arial" w:cs="Arial"/>
          <w:i/>
          <w:sz w:val="22"/>
          <w:szCs w:val="22"/>
        </w:rPr>
        <w:t>Three Epoch</w:t>
      </w:r>
      <w:r w:rsidR="00850235">
        <w:rPr>
          <w:rFonts w:ascii="Arial" w:hAnsi="Arial" w:cs="Arial"/>
          <w:i/>
          <w:sz w:val="22"/>
          <w:szCs w:val="22"/>
        </w:rPr>
        <w:t xml:space="preserve">, </w:t>
      </w:r>
      <w:r w:rsidR="0019445A">
        <w:rPr>
          <w:rFonts w:ascii="Arial" w:hAnsi="Arial" w:cs="Arial"/>
          <w:i/>
          <w:sz w:val="22"/>
          <w:szCs w:val="22"/>
        </w:rPr>
        <w:t>Two Epoch</w:t>
      </w:r>
      <w:r w:rsidR="00850235">
        <w:rPr>
          <w:rFonts w:ascii="Arial" w:hAnsi="Arial" w:cs="Arial"/>
          <w:i/>
          <w:sz w:val="22"/>
          <w:szCs w:val="22"/>
        </w:rPr>
        <w:t>, and Zhan</w:t>
      </w:r>
      <w:r w:rsidRPr="001A0367">
        <w:rPr>
          <w:rFonts w:ascii="Arial" w:hAnsi="Arial" w:cs="Arial"/>
          <w:sz w:val="22"/>
          <w:szCs w:val="22"/>
        </w:rPr>
        <w:t xml:space="preserve"> models and, where relevant, highlight discrepancies in the inferences that they produce.</w:t>
      </w:r>
    </w:p>
    <w:p w14:paraId="458551EA"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26A468A2"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Results</w:t>
      </w:r>
    </w:p>
    <w:p w14:paraId="0C4ED48A"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473C62C3"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Sequencing results</w:t>
      </w:r>
    </w:p>
    <w:p w14:paraId="72A5A841" w14:textId="77777777" w:rsidR="00355224" w:rsidRPr="001A0367" w:rsidRDefault="00355224" w:rsidP="001A0367">
      <w:pPr>
        <w:spacing w:line="276" w:lineRule="auto"/>
        <w:rPr>
          <w:rFonts w:ascii="Arial" w:hAnsi="Arial" w:cs="Arial"/>
          <w:i/>
          <w:sz w:val="22"/>
          <w:szCs w:val="22"/>
        </w:rPr>
      </w:pPr>
    </w:p>
    <w:p w14:paraId="5834C883" w14:textId="036E81BC" w:rsidR="00355224" w:rsidRPr="001A0367" w:rsidRDefault="003F0723" w:rsidP="001A0367">
      <w:pPr>
        <w:spacing w:line="276" w:lineRule="auto"/>
        <w:ind w:firstLine="720"/>
        <w:jc w:val="both"/>
        <w:rPr>
          <w:rFonts w:ascii="Arial" w:hAnsi="Arial" w:cs="Arial"/>
          <w:b/>
          <w:sz w:val="22"/>
          <w:szCs w:val="22"/>
          <w:u w:val="single"/>
        </w:rPr>
      </w:pPr>
      <w:r w:rsidRPr="001A0367">
        <w:rPr>
          <w:rFonts w:ascii="Arial" w:hAnsi="Arial" w:cs="Arial"/>
          <w:sz w:val="22"/>
          <w:szCs w:val="22"/>
        </w:rPr>
        <w:t>After paralog filtering, we were able to genotype 2,159,978 sites in at least 50% of individuals. 541,899 of these sites were polymorphic, and 71,157 had a minor allele frequency above 0.05. After removing individuals sequenced at less than 75% of called genotypes, 413,271 and 70,878 sites remained in each category, respectively. The number of samples from each population after filtering can be found in Table 1.</w:t>
      </w:r>
    </w:p>
    <w:p w14:paraId="7BFD3003" w14:textId="77777777" w:rsidR="00355224" w:rsidRPr="001A0367" w:rsidRDefault="00355224" w:rsidP="001A0367">
      <w:pPr>
        <w:spacing w:line="276" w:lineRule="auto"/>
        <w:jc w:val="center"/>
        <w:rPr>
          <w:rFonts w:ascii="Arial" w:hAnsi="Arial" w:cs="Arial"/>
          <w:b/>
          <w:sz w:val="22"/>
          <w:szCs w:val="22"/>
          <w:u w:val="single"/>
        </w:rPr>
      </w:pPr>
    </w:p>
    <w:p w14:paraId="3B27EEE8" w14:textId="5636C80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Overall patterns of relatedness</w:t>
      </w:r>
    </w:p>
    <w:p w14:paraId="06051207"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0B913E8F" w14:textId="14602BAA"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Principal component analysis separated North American, Hawaiian, Mariana Islands, and </w:t>
      </w:r>
      <w:r w:rsidR="00B26B8E" w:rsidRPr="001A0367">
        <w:rPr>
          <w:rFonts w:ascii="Arial" w:hAnsi="Arial" w:cs="Arial"/>
          <w:sz w:val="22"/>
          <w:szCs w:val="22"/>
        </w:rPr>
        <w:t>southwest</w:t>
      </w:r>
      <w:r w:rsidRPr="001A0367">
        <w:rPr>
          <w:rFonts w:ascii="Arial" w:hAnsi="Arial" w:cs="Arial"/>
          <w:sz w:val="22"/>
          <w:szCs w:val="22"/>
        </w:rPr>
        <w:t xml:space="preserve"> Pacific samples along two ax</w:t>
      </w:r>
      <w:r w:rsidR="00822D7E">
        <w:rPr>
          <w:rFonts w:ascii="Arial" w:hAnsi="Arial" w:cs="Arial"/>
          <w:sz w:val="22"/>
          <w:szCs w:val="22"/>
        </w:rPr>
        <w:t>e</w:t>
      </w:r>
      <w:r w:rsidRPr="001A0367">
        <w:rPr>
          <w:rFonts w:ascii="Arial" w:hAnsi="Arial" w:cs="Arial"/>
          <w:sz w:val="22"/>
          <w:szCs w:val="22"/>
        </w:rPr>
        <w:t xml:space="preserve">s of expansion (Figure 1a). </w:t>
      </w:r>
      <w:r w:rsidR="00B609B0">
        <w:rPr>
          <w:rFonts w:ascii="Arial" w:hAnsi="Arial" w:cs="Arial"/>
          <w:sz w:val="22"/>
          <w:szCs w:val="22"/>
        </w:rPr>
        <w:t>D</w:t>
      </w:r>
      <w:r w:rsidRPr="001A0367">
        <w:rPr>
          <w:rFonts w:ascii="Arial" w:hAnsi="Arial" w:cs="Arial"/>
          <w:sz w:val="22"/>
          <w:szCs w:val="22"/>
        </w:rPr>
        <w:t>irectionality index (</w:t>
      </w:r>
      <w:r w:rsidRPr="001A0367">
        <w:rPr>
          <w:rFonts w:ascii="Arial" w:eastAsia="Roboto" w:hAnsi="Arial" w:cs="Arial"/>
          <w:b/>
          <w:i/>
          <w:color w:val="222222"/>
          <w:sz w:val="22"/>
          <w:szCs w:val="22"/>
        </w:rPr>
        <w:t>ψ</w:t>
      </w:r>
      <w:r w:rsidRPr="001A0367">
        <w:rPr>
          <w:rFonts w:ascii="Arial" w:hAnsi="Arial" w:cs="Arial"/>
          <w:sz w:val="22"/>
          <w:szCs w:val="22"/>
        </w:rPr>
        <w:t xml:space="preserve">) scores </w:t>
      </w:r>
      <w:r w:rsidR="00B609B0">
        <w:rPr>
          <w:rFonts w:ascii="Arial" w:hAnsi="Arial" w:cs="Arial"/>
          <w:sz w:val="22"/>
          <w:szCs w:val="22"/>
        </w:rPr>
        <w:t xml:space="preserve">indicated westward establishments </w:t>
      </w:r>
      <w:r w:rsidRPr="001A0367">
        <w:rPr>
          <w:rFonts w:ascii="Arial" w:hAnsi="Arial" w:cs="Arial"/>
          <w:sz w:val="22"/>
          <w:szCs w:val="22"/>
        </w:rPr>
        <w:t>(Figure S3). Genetic diversity (π, H</w:t>
      </w:r>
      <w:r w:rsidRPr="001A0367">
        <w:rPr>
          <w:rFonts w:ascii="Arial" w:hAnsi="Arial" w:cs="Arial"/>
          <w:sz w:val="22"/>
          <w:szCs w:val="22"/>
          <w:vertAlign w:val="subscript"/>
        </w:rPr>
        <w:t>O</w:t>
      </w:r>
      <w:r w:rsidRPr="001A0367">
        <w:rPr>
          <w:rFonts w:ascii="Arial" w:hAnsi="Arial" w:cs="Arial"/>
          <w:sz w:val="22"/>
          <w:szCs w:val="22"/>
        </w:rPr>
        <w:t>, and Het/</w:t>
      </w:r>
      <w:proofErr w:type="spellStart"/>
      <w:r w:rsidRPr="001A0367">
        <w:rPr>
          <w:rFonts w:ascii="Arial" w:hAnsi="Arial" w:cs="Arial"/>
          <w:sz w:val="22"/>
          <w:szCs w:val="22"/>
        </w:rPr>
        <w:t>Hom</w:t>
      </w:r>
      <w:proofErr w:type="spellEnd"/>
      <w:r w:rsidRPr="001A0367">
        <w:rPr>
          <w:rFonts w:ascii="Arial" w:hAnsi="Arial" w:cs="Arial"/>
          <w:sz w:val="22"/>
          <w:szCs w:val="22"/>
        </w:rPr>
        <w:t xml:space="preserve">), was highest in the ancestral North American populations, followed by Hawaii, Australia, and then the remaining Pacific Island populations (Table 1, Figure S4). Likewise, Tajima’s D is positive in all sites besides North America and Hawaii (Table 1). </w:t>
      </w:r>
      <w:r w:rsidRPr="003169AB">
        <w:rPr>
          <w:rFonts w:ascii="Arial" w:hAnsi="Arial" w:cs="Arial"/>
          <w:sz w:val="22"/>
          <w:szCs w:val="22"/>
        </w:rPr>
        <w:t>F</w:t>
      </w:r>
      <w:r w:rsidR="003169AB">
        <w:rPr>
          <w:rFonts w:ascii="Arial" w:hAnsi="Arial" w:cs="Arial"/>
          <w:sz w:val="22"/>
          <w:szCs w:val="22"/>
          <w:vertAlign w:val="subscript"/>
        </w:rPr>
        <w:t>ST</w:t>
      </w:r>
      <w:r w:rsidR="003169AB">
        <w:rPr>
          <w:rFonts w:ascii="Arial" w:hAnsi="Arial" w:cs="Arial"/>
          <w:sz w:val="22"/>
          <w:szCs w:val="22"/>
        </w:rPr>
        <w:t xml:space="preserve"> </w:t>
      </w:r>
      <w:r w:rsidRPr="001A0367">
        <w:rPr>
          <w:rFonts w:ascii="Arial" w:hAnsi="Arial" w:cs="Arial"/>
          <w:sz w:val="22"/>
          <w:szCs w:val="22"/>
        </w:rPr>
        <w:t>and NGS results both reflect the patterns we observed in the PCA (Table S2, Figure 1b).</w:t>
      </w:r>
    </w:p>
    <w:p w14:paraId="5E19A746" w14:textId="77777777" w:rsidR="00355224" w:rsidRPr="001A0367" w:rsidRDefault="00355224" w:rsidP="001A0367">
      <w:pPr>
        <w:spacing w:line="276" w:lineRule="auto"/>
        <w:jc w:val="both"/>
        <w:rPr>
          <w:rFonts w:ascii="Arial" w:hAnsi="Arial" w:cs="Arial"/>
          <w:sz w:val="22"/>
          <w:szCs w:val="22"/>
        </w:rPr>
      </w:pPr>
    </w:p>
    <w:p w14:paraId="19331288" w14:textId="5A8873CE"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Patterns of differentiation within expansion populations</w:t>
      </w:r>
    </w:p>
    <w:p w14:paraId="575AA6AC" w14:textId="77777777"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 xml:space="preserve"> </w:t>
      </w:r>
    </w:p>
    <w:p w14:paraId="4BB90853" w14:textId="0338467C"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Samples from the Mariana Islands (especially the well-sampled Guam and Rota populations) appear to form highly distinct populations, despite their close physical proximity (Figure 1a-c). By contrast, populations within Hawaii (Maui and Oahu) and Australia (Queensland, New South Wales, and Victoria) do not show strong patterns of differentiation (Figure 1a-c). Norfolk Island, the other previously unsampled population in our dataset, groups closely with samples from Australia and New Zealand (Figure 1a-c).</w:t>
      </w:r>
      <w:r w:rsidR="00736D9A" w:rsidRPr="001A0367">
        <w:rPr>
          <w:rFonts w:ascii="Arial" w:hAnsi="Arial" w:cs="Arial"/>
          <w:sz w:val="22"/>
          <w:szCs w:val="22"/>
        </w:rPr>
        <w:t xml:space="preserve"> </w:t>
      </w:r>
      <w:r w:rsidR="000235BA" w:rsidRPr="001A0367">
        <w:rPr>
          <w:rFonts w:ascii="Arial" w:hAnsi="Arial" w:cs="Arial"/>
          <w:sz w:val="22"/>
          <w:szCs w:val="22"/>
        </w:rPr>
        <w:t xml:space="preserve">IBD patterns were strongest between the </w:t>
      </w:r>
      <w:r w:rsidR="001B5296" w:rsidRPr="001A0367">
        <w:rPr>
          <w:rFonts w:ascii="Arial" w:hAnsi="Arial" w:cs="Arial"/>
          <w:sz w:val="22"/>
          <w:szCs w:val="22"/>
        </w:rPr>
        <w:t>Mariana Island</w:t>
      </w:r>
      <w:r w:rsidR="000235BA" w:rsidRPr="001A0367">
        <w:rPr>
          <w:rFonts w:ascii="Arial" w:hAnsi="Arial" w:cs="Arial"/>
          <w:sz w:val="22"/>
          <w:szCs w:val="22"/>
        </w:rPr>
        <w:t xml:space="preserve"> samples (p = 0.001), were present but not significant in Hawaii</w:t>
      </w:r>
      <w:r w:rsidR="00822D7E">
        <w:rPr>
          <w:rFonts w:ascii="Arial" w:hAnsi="Arial" w:cs="Arial"/>
          <w:sz w:val="22"/>
          <w:szCs w:val="22"/>
        </w:rPr>
        <w:t xml:space="preserve"> (p = 0.086)</w:t>
      </w:r>
      <w:r w:rsidR="000235BA" w:rsidRPr="001A0367">
        <w:rPr>
          <w:rFonts w:ascii="Arial" w:hAnsi="Arial" w:cs="Arial"/>
          <w:sz w:val="22"/>
          <w:szCs w:val="22"/>
        </w:rPr>
        <w:t xml:space="preserve"> and Australia (0.07</w:t>
      </w:r>
      <w:r w:rsidR="00822D7E">
        <w:rPr>
          <w:rFonts w:ascii="Arial" w:hAnsi="Arial" w:cs="Arial"/>
          <w:sz w:val="22"/>
          <w:szCs w:val="22"/>
        </w:rPr>
        <w:t>7</w:t>
      </w:r>
      <w:r w:rsidR="001B5296" w:rsidRPr="001A0367">
        <w:rPr>
          <w:rFonts w:ascii="Arial" w:hAnsi="Arial" w:cs="Arial"/>
          <w:sz w:val="22"/>
          <w:szCs w:val="22"/>
        </w:rPr>
        <w:t>) and</w:t>
      </w:r>
      <w:r w:rsidR="000235BA" w:rsidRPr="001A0367">
        <w:rPr>
          <w:rFonts w:ascii="Arial" w:hAnsi="Arial" w:cs="Arial"/>
          <w:sz w:val="22"/>
          <w:szCs w:val="22"/>
        </w:rPr>
        <w:t xml:space="preserve"> were absent in North America (p = 0.489).</w:t>
      </w:r>
    </w:p>
    <w:p w14:paraId="14812AF3"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p>
    <w:p w14:paraId="3A597B1A" w14:textId="32621EBB" w:rsidR="00355224" w:rsidRPr="001A0367" w:rsidRDefault="003F0723" w:rsidP="001A0367">
      <w:pPr>
        <w:spacing w:line="276" w:lineRule="auto"/>
        <w:jc w:val="center"/>
        <w:rPr>
          <w:rFonts w:ascii="Arial" w:hAnsi="Arial" w:cs="Arial"/>
          <w:i/>
          <w:sz w:val="22"/>
          <w:szCs w:val="22"/>
        </w:rPr>
      </w:pPr>
      <w:r w:rsidRPr="001A0367">
        <w:rPr>
          <w:rFonts w:ascii="Arial" w:hAnsi="Arial" w:cs="Arial"/>
          <w:i/>
          <w:sz w:val="22"/>
          <w:szCs w:val="22"/>
        </w:rPr>
        <w:t>Timing of establishment and patterns of ongoing gene flow</w:t>
      </w:r>
    </w:p>
    <w:p w14:paraId="15D47196"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p>
    <w:p w14:paraId="12163281" w14:textId="4F5900A1"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lastRenderedPageBreak/>
        <w:t xml:space="preserve">           </w:t>
      </w:r>
      <w:r w:rsidRPr="001A0367">
        <w:rPr>
          <w:rFonts w:ascii="Arial" w:hAnsi="Arial" w:cs="Arial"/>
          <w:sz w:val="22"/>
          <w:szCs w:val="22"/>
        </w:rPr>
        <w:tab/>
        <w:t xml:space="preserve">Our </w:t>
      </w:r>
      <w:r w:rsidR="00850235">
        <w:rPr>
          <w:rFonts w:ascii="Arial" w:hAnsi="Arial" w:cs="Arial"/>
          <w:sz w:val="22"/>
          <w:szCs w:val="22"/>
        </w:rPr>
        <w:t>three</w:t>
      </w:r>
      <w:r w:rsidR="00850235" w:rsidRPr="001A0367">
        <w:rPr>
          <w:rFonts w:ascii="Arial" w:hAnsi="Arial" w:cs="Arial"/>
          <w:sz w:val="22"/>
          <w:szCs w:val="22"/>
        </w:rPr>
        <w:t xml:space="preserve"> </w:t>
      </w:r>
      <w:r w:rsidRPr="001A0367">
        <w:rPr>
          <w:rFonts w:ascii="Arial" w:hAnsi="Arial" w:cs="Arial"/>
          <w:sz w:val="22"/>
          <w:szCs w:val="22"/>
        </w:rPr>
        <w:t>best-performing demographic models (</w:t>
      </w:r>
      <w:r w:rsidR="0019445A">
        <w:rPr>
          <w:rFonts w:ascii="Arial" w:hAnsi="Arial" w:cs="Arial"/>
          <w:sz w:val="22"/>
          <w:szCs w:val="22"/>
        </w:rPr>
        <w:t>Found and Grow</w:t>
      </w:r>
      <w:r w:rsidRPr="001A0367">
        <w:rPr>
          <w:rFonts w:ascii="Arial" w:hAnsi="Arial" w:cs="Arial"/>
          <w:i/>
          <w:sz w:val="22"/>
          <w:szCs w:val="22"/>
        </w:rPr>
        <w:t xml:space="preserve">, </w:t>
      </w:r>
      <w:r w:rsidR="0019445A">
        <w:rPr>
          <w:rFonts w:ascii="Arial" w:hAnsi="Arial" w:cs="Arial"/>
          <w:i/>
          <w:sz w:val="22"/>
          <w:szCs w:val="22"/>
        </w:rPr>
        <w:t>Three Epoch</w:t>
      </w:r>
      <w:r w:rsidR="00850235">
        <w:rPr>
          <w:rFonts w:ascii="Arial" w:hAnsi="Arial" w:cs="Arial"/>
          <w:iCs/>
          <w:sz w:val="22"/>
          <w:szCs w:val="22"/>
        </w:rPr>
        <w:t xml:space="preserve">, and </w:t>
      </w:r>
      <w:r w:rsidR="0019445A">
        <w:rPr>
          <w:rFonts w:ascii="Arial" w:hAnsi="Arial" w:cs="Arial"/>
          <w:i/>
          <w:sz w:val="22"/>
          <w:szCs w:val="22"/>
        </w:rPr>
        <w:t>Two Epoch</w:t>
      </w:r>
      <w:r w:rsidRPr="001A0367">
        <w:rPr>
          <w:rFonts w:ascii="Arial" w:hAnsi="Arial" w:cs="Arial"/>
          <w:sz w:val="22"/>
          <w:szCs w:val="22"/>
        </w:rPr>
        <w:t xml:space="preserve">) </w:t>
      </w:r>
      <w:r w:rsidR="00A16EFC">
        <w:rPr>
          <w:rFonts w:ascii="Arial" w:hAnsi="Arial" w:cs="Arial"/>
          <w:sz w:val="22"/>
          <w:szCs w:val="22"/>
        </w:rPr>
        <w:t xml:space="preserve">and the </w:t>
      </w:r>
      <w:r w:rsidR="00A16EFC">
        <w:rPr>
          <w:rFonts w:ascii="Arial" w:hAnsi="Arial" w:cs="Arial"/>
          <w:i/>
          <w:iCs/>
          <w:sz w:val="22"/>
          <w:szCs w:val="22"/>
        </w:rPr>
        <w:t xml:space="preserve">Zhan </w:t>
      </w:r>
      <w:r w:rsidR="00A16EFC">
        <w:rPr>
          <w:rFonts w:ascii="Arial" w:hAnsi="Arial" w:cs="Arial"/>
          <w:sz w:val="22"/>
          <w:szCs w:val="22"/>
        </w:rPr>
        <w:t xml:space="preserve">model </w:t>
      </w:r>
      <w:r w:rsidRPr="001A0367">
        <w:rPr>
          <w:rFonts w:ascii="Arial" w:hAnsi="Arial" w:cs="Arial"/>
          <w:sz w:val="22"/>
          <w:szCs w:val="22"/>
        </w:rPr>
        <w:t xml:space="preserve">gave highly variable estimates of establishment timing and founding populations size, with the </w:t>
      </w:r>
      <w:r w:rsidR="0019445A">
        <w:rPr>
          <w:rFonts w:ascii="Arial" w:hAnsi="Arial" w:cs="Arial"/>
          <w:i/>
          <w:sz w:val="22"/>
          <w:szCs w:val="22"/>
        </w:rPr>
        <w:t>Three Epoch</w:t>
      </w:r>
      <w:r w:rsidRPr="001A0367">
        <w:rPr>
          <w:rFonts w:ascii="Arial" w:hAnsi="Arial" w:cs="Arial"/>
          <w:sz w:val="22"/>
          <w:szCs w:val="22"/>
        </w:rPr>
        <w:t xml:space="preserve"> model generally producing much broader estimates for these parameters. For example, the simpler </w:t>
      </w:r>
      <w:r w:rsidR="0019445A">
        <w:rPr>
          <w:rFonts w:ascii="Arial" w:hAnsi="Arial" w:cs="Arial"/>
          <w:i/>
          <w:sz w:val="22"/>
          <w:szCs w:val="22"/>
        </w:rPr>
        <w:t>Found and Grow</w:t>
      </w:r>
      <w:r w:rsidR="00A16EFC">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00850235">
        <w:rPr>
          <w:rFonts w:ascii="Arial" w:hAnsi="Arial" w:cs="Arial"/>
          <w:i/>
          <w:iCs/>
          <w:sz w:val="22"/>
          <w:szCs w:val="22"/>
        </w:rPr>
        <w:t xml:space="preserve"> </w:t>
      </w:r>
      <w:r w:rsidRPr="001A0367">
        <w:rPr>
          <w:rFonts w:ascii="Arial" w:hAnsi="Arial" w:cs="Arial"/>
          <w:sz w:val="22"/>
          <w:szCs w:val="22"/>
        </w:rPr>
        <w:t xml:space="preserve">models were consistent in indicating a founding time of approximately </w:t>
      </w:r>
      <w:r w:rsidR="00A16EFC" w:rsidRPr="00A16EFC">
        <w:rPr>
          <w:rFonts w:ascii="Arial" w:hAnsi="Arial" w:cs="Arial"/>
          <w:sz w:val="22"/>
          <w:szCs w:val="22"/>
        </w:rPr>
        <w:t>10</w:t>
      </w:r>
      <w:r w:rsidR="00A16EFC">
        <w:rPr>
          <w:rFonts w:ascii="Arial" w:hAnsi="Arial" w:cs="Arial"/>
          <w:sz w:val="22"/>
          <w:szCs w:val="22"/>
          <w:vertAlign w:val="superscript"/>
        </w:rPr>
        <w:t>4</w:t>
      </w:r>
      <w:r w:rsidR="00A16EFC">
        <w:rPr>
          <w:rFonts w:ascii="Arial" w:hAnsi="Arial" w:cs="Arial"/>
          <w:sz w:val="22"/>
          <w:szCs w:val="22"/>
        </w:rPr>
        <w:t>-</w:t>
      </w:r>
      <w:r w:rsidRPr="00A16EFC">
        <w:rPr>
          <w:rFonts w:ascii="Arial" w:hAnsi="Arial" w:cs="Arial"/>
          <w:sz w:val="22"/>
          <w:szCs w:val="22"/>
        </w:rPr>
        <w:t>10</w:t>
      </w:r>
      <w:r w:rsidRPr="00A16EFC">
        <w:rPr>
          <w:rFonts w:ascii="Arial" w:hAnsi="Arial" w:cs="Arial"/>
          <w:sz w:val="22"/>
          <w:szCs w:val="22"/>
          <w:vertAlign w:val="superscript"/>
        </w:rPr>
        <w:t>5</w:t>
      </w:r>
      <w:r w:rsidRPr="001A0367">
        <w:rPr>
          <w:rFonts w:ascii="Arial" w:hAnsi="Arial" w:cs="Arial"/>
          <w:sz w:val="22"/>
          <w:szCs w:val="22"/>
        </w:rPr>
        <w:t xml:space="preserve"> years ago, while the </w:t>
      </w:r>
      <w:r w:rsidR="0019445A">
        <w:rPr>
          <w:rFonts w:ascii="Arial" w:hAnsi="Arial" w:cs="Arial"/>
          <w:i/>
          <w:sz w:val="22"/>
          <w:szCs w:val="22"/>
        </w:rPr>
        <w:t>Three Epoch</w:t>
      </w:r>
      <w:r w:rsidRPr="001A0367">
        <w:rPr>
          <w:rFonts w:ascii="Arial" w:hAnsi="Arial" w:cs="Arial"/>
          <w:sz w:val="22"/>
          <w:szCs w:val="22"/>
        </w:rPr>
        <w:t xml:space="preserve"> model suggested establishment times that ranged between approximately 10</w:t>
      </w:r>
      <w:r w:rsidRPr="001A0367">
        <w:rPr>
          <w:rFonts w:ascii="Arial" w:hAnsi="Arial" w:cs="Arial"/>
          <w:sz w:val="22"/>
          <w:szCs w:val="22"/>
          <w:vertAlign w:val="superscript"/>
        </w:rPr>
        <w:t>2</w:t>
      </w:r>
      <w:r w:rsidRPr="001A0367">
        <w:rPr>
          <w:rFonts w:ascii="Arial" w:hAnsi="Arial" w:cs="Arial"/>
          <w:sz w:val="22"/>
          <w:szCs w:val="22"/>
        </w:rPr>
        <w:t xml:space="preserve"> to 10</w:t>
      </w:r>
      <w:r w:rsidRPr="001A0367">
        <w:rPr>
          <w:rFonts w:ascii="Arial" w:hAnsi="Arial" w:cs="Arial"/>
          <w:sz w:val="22"/>
          <w:szCs w:val="22"/>
          <w:vertAlign w:val="superscript"/>
        </w:rPr>
        <w:t>5</w:t>
      </w:r>
      <w:r w:rsidRPr="001A0367">
        <w:rPr>
          <w:rFonts w:ascii="Arial" w:hAnsi="Arial" w:cs="Arial"/>
          <w:sz w:val="22"/>
          <w:szCs w:val="22"/>
        </w:rPr>
        <w:t xml:space="preserve"> years ago (Fig</w:t>
      </w:r>
      <w:r w:rsidR="009A69BA">
        <w:rPr>
          <w:rFonts w:ascii="Arial" w:hAnsi="Arial" w:cs="Arial"/>
          <w:sz w:val="22"/>
          <w:szCs w:val="22"/>
        </w:rPr>
        <w:t>ure 2</w:t>
      </w:r>
      <w:r w:rsidRPr="001A0367">
        <w:rPr>
          <w:rFonts w:ascii="Arial" w:hAnsi="Arial" w:cs="Arial"/>
          <w:sz w:val="22"/>
          <w:szCs w:val="22"/>
        </w:rPr>
        <w:t xml:space="preserve">). Similarly, the </w:t>
      </w:r>
      <w:r w:rsidR="0019445A">
        <w:rPr>
          <w:rFonts w:ascii="Arial" w:hAnsi="Arial" w:cs="Arial"/>
          <w:i/>
          <w:iCs/>
          <w:sz w:val="22"/>
          <w:szCs w:val="22"/>
        </w:rPr>
        <w:t>Found and Grow</w:t>
      </w:r>
      <w:r w:rsidR="00A16EFC">
        <w:rPr>
          <w:rFonts w:ascii="Arial" w:hAnsi="Arial" w:cs="Arial"/>
          <w:sz w:val="22"/>
          <w:szCs w:val="22"/>
        </w:rPr>
        <w:t>,</w:t>
      </w:r>
      <w:r w:rsidR="0045465B">
        <w:rPr>
          <w:rFonts w:ascii="Arial" w:hAnsi="Arial" w:cs="Arial"/>
          <w:sz w:val="22"/>
          <w:szCs w:val="22"/>
        </w:rPr>
        <w:t xml:space="preserve"> </w:t>
      </w:r>
      <w:r w:rsidR="0019445A">
        <w:rPr>
          <w:rFonts w:ascii="Arial" w:hAnsi="Arial" w:cs="Arial"/>
          <w:i/>
          <w:iCs/>
          <w:sz w:val="22"/>
          <w:szCs w:val="22"/>
        </w:rPr>
        <w:t>Two Epoch</w:t>
      </w:r>
      <w:r w:rsidR="00A16EFC">
        <w:rPr>
          <w:rFonts w:ascii="Arial" w:hAnsi="Arial" w:cs="Arial"/>
          <w:sz w:val="22"/>
          <w:szCs w:val="22"/>
        </w:rPr>
        <w:t xml:space="preserve">, and </w:t>
      </w:r>
      <w:r w:rsidR="00A16EFC">
        <w:rPr>
          <w:rFonts w:ascii="Arial" w:hAnsi="Arial" w:cs="Arial"/>
          <w:i/>
          <w:iCs/>
          <w:sz w:val="22"/>
          <w:szCs w:val="22"/>
        </w:rPr>
        <w:t>Zhan</w:t>
      </w:r>
      <w:r w:rsidRPr="001A0367">
        <w:rPr>
          <w:rFonts w:ascii="Arial" w:hAnsi="Arial" w:cs="Arial"/>
          <w:sz w:val="22"/>
          <w:szCs w:val="22"/>
        </w:rPr>
        <w:t xml:space="preserve"> models were more consistent in predicting a large founding population of </w:t>
      </w:r>
      <w:r w:rsidR="00A16EFC">
        <w:rPr>
          <w:rFonts w:ascii="Arial" w:hAnsi="Arial" w:cs="Arial"/>
          <w:sz w:val="22"/>
          <w:szCs w:val="22"/>
        </w:rPr>
        <w:t>10</w:t>
      </w:r>
      <w:r w:rsidR="00A16EFC">
        <w:rPr>
          <w:rFonts w:ascii="Arial" w:hAnsi="Arial" w:cs="Arial"/>
          <w:sz w:val="22"/>
          <w:szCs w:val="22"/>
          <w:vertAlign w:val="superscript"/>
        </w:rPr>
        <w:t>3</w:t>
      </w:r>
      <w:r w:rsidR="00A16EFC">
        <w:rPr>
          <w:rFonts w:ascii="Arial" w:hAnsi="Arial" w:cs="Arial"/>
          <w:sz w:val="22"/>
          <w:szCs w:val="22"/>
        </w:rPr>
        <w:t>-</w:t>
      </w:r>
      <w:r w:rsidRPr="001A0367">
        <w:rPr>
          <w:rFonts w:ascii="Arial" w:hAnsi="Arial" w:cs="Arial"/>
          <w:sz w:val="22"/>
          <w:szCs w:val="22"/>
        </w:rPr>
        <w:t>10</w:t>
      </w:r>
      <w:r w:rsidR="00A16EFC">
        <w:rPr>
          <w:rFonts w:ascii="Arial" w:hAnsi="Arial" w:cs="Arial"/>
          <w:sz w:val="22"/>
          <w:szCs w:val="22"/>
          <w:vertAlign w:val="superscript"/>
        </w:rPr>
        <w:t>6</w:t>
      </w:r>
      <w:r w:rsidRPr="001A0367">
        <w:rPr>
          <w:rFonts w:ascii="Arial" w:hAnsi="Arial" w:cs="Arial"/>
          <w:sz w:val="22"/>
          <w:szCs w:val="22"/>
        </w:rPr>
        <w:t xml:space="preserve"> individuals, while the </w:t>
      </w:r>
      <w:r w:rsidR="0019445A">
        <w:rPr>
          <w:rFonts w:ascii="Arial" w:hAnsi="Arial" w:cs="Arial"/>
          <w:i/>
          <w:sz w:val="22"/>
          <w:szCs w:val="22"/>
        </w:rPr>
        <w:t>Three Epoch</w:t>
      </w:r>
      <w:r w:rsidRPr="001A0367">
        <w:rPr>
          <w:rFonts w:ascii="Arial" w:hAnsi="Arial" w:cs="Arial"/>
          <w:sz w:val="22"/>
          <w:szCs w:val="22"/>
        </w:rPr>
        <w:t xml:space="preserve"> models suggested a broader founding population size of between 10 and </w:t>
      </w:r>
      <w:r w:rsidR="00A16EFC" w:rsidRPr="001A0367">
        <w:rPr>
          <w:rFonts w:ascii="Arial" w:hAnsi="Arial" w:cs="Arial"/>
          <w:sz w:val="22"/>
          <w:szCs w:val="22"/>
        </w:rPr>
        <w:t>10</w:t>
      </w:r>
      <w:r w:rsidR="00A16EFC">
        <w:rPr>
          <w:rFonts w:ascii="Arial" w:hAnsi="Arial" w:cs="Arial"/>
          <w:sz w:val="22"/>
          <w:szCs w:val="22"/>
          <w:vertAlign w:val="superscript"/>
        </w:rPr>
        <w:t>6</w:t>
      </w:r>
      <w:r w:rsidR="00A16EFC" w:rsidRPr="001A0367">
        <w:rPr>
          <w:rFonts w:ascii="Arial" w:hAnsi="Arial" w:cs="Arial"/>
          <w:sz w:val="22"/>
          <w:szCs w:val="22"/>
        </w:rPr>
        <w:t xml:space="preserve"> </w:t>
      </w:r>
      <w:r w:rsidRPr="001A0367">
        <w:rPr>
          <w:rFonts w:ascii="Arial" w:hAnsi="Arial" w:cs="Arial"/>
          <w:sz w:val="22"/>
          <w:szCs w:val="22"/>
        </w:rPr>
        <w:t xml:space="preserve">individuals (Figure </w:t>
      </w:r>
      <w:r w:rsidR="009A69BA">
        <w:rPr>
          <w:rFonts w:ascii="Arial" w:hAnsi="Arial" w:cs="Arial"/>
          <w:sz w:val="22"/>
          <w:szCs w:val="22"/>
        </w:rPr>
        <w:t>2</w:t>
      </w:r>
      <w:r w:rsidRPr="001A0367">
        <w:rPr>
          <w:rFonts w:ascii="Arial" w:hAnsi="Arial" w:cs="Arial"/>
          <w:sz w:val="22"/>
          <w:szCs w:val="22"/>
        </w:rPr>
        <w:t>). These models also differed in their estimates of the</w:t>
      </w:r>
      <w:r w:rsidR="0045465B">
        <w:rPr>
          <w:rFonts w:ascii="Arial" w:hAnsi="Arial" w:cs="Arial"/>
          <w:sz w:val="22"/>
          <w:szCs w:val="22"/>
        </w:rPr>
        <w:t xml:space="preserve"> contemporary</w:t>
      </w:r>
      <w:r w:rsidRPr="001A0367">
        <w:rPr>
          <w:rFonts w:ascii="Arial" w:hAnsi="Arial" w:cs="Arial"/>
          <w:sz w:val="22"/>
          <w:szCs w:val="22"/>
        </w:rPr>
        <w:t xml:space="preserv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for the Hawaiian population, with the </w:t>
      </w:r>
      <w:r w:rsidR="0019445A">
        <w:rPr>
          <w:rFonts w:ascii="Arial" w:hAnsi="Arial" w:cs="Arial"/>
          <w:i/>
          <w:iCs/>
          <w:sz w:val="22"/>
          <w:szCs w:val="22"/>
        </w:rPr>
        <w:t>Found and Grow</w:t>
      </w:r>
      <w:r w:rsidRPr="001A0367">
        <w:rPr>
          <w:rFonts w:ascii="Arial" w:hAnsi="Arial" w:cs="Arial"/>
          <w:sz w:val="22"/>
          <w:szCs w:val="22"/>
        </w:rPr>
        <w:t xml:space="preserve"> </w:t>
      </w:r>
      <w:r w:rsidR="0045465B">
        <w:rPr>
          <w:rFonts w:ascii="Arial" w:hAnsi="Arial" w:cs="Arial"/>
          <w:sz w:val="22"/>
          <w:szCs w:val="22"/>
        </w:rPr>
        <w:t xml:space="preserve">and </w:t>
      </w:r>
      <w:r w:rsidR="0019445A">
        <w:rPr>
          <w:rFonts w:ascii="Arial" w:hAnsi="Arial" w:cs="Arial"/>
          <w:i/>
          <w:iCs/>
          <w:sz w:val="22"/>
          <w:szCs w:val="22"/>
        </w:rPr>
        <w:t>Two Epoch</w:t>
      </w:r>
      <w:r w:rsidR="0045465B">
        <w:rPr>
          <w:rFonts w:ascii="Arial" w:hAnsi="Arial" w:cs="Arial"/>
          <w:i/>
          <w:iCs/>
          <w:sz w:val="22"/>
          <w:szCs w:val="22"/>
        </w:rPr>
        <w:t xml:space="preserve"> </w:t>
      </w:r>
      <w:r w:rsidRPr="001A0367">
        <w:rPr>
          <w:rFonts w:ascii="Arial" w:hAnsi="Arial" w:cs="Arial"/>
          <w:sz w:val="22"/>
          <w:szCs w:val="22"/>
        </w:rPr>
        <w:t xml:space="preserve">model suggesting a large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of around 10</w:t>
      </w:r>
      <w:r w:rsidRPr="001A0367">
        <w:rPr>
          <w:rFonts w:ascii="Arial" w:hAnsi="Arial" w:cs="Arial"/>
          <w:sz w:val="22"/>
          <w:szCs w:val="22"/>
          <w:vertAlign w:val="superscript"/>
        </w:rPr>
        <w:t>6</w:t>
      </w:r>
      <w:r w:rsidRPr="001A0367">
        <w:rPr>
          <w:rFonts w:ascii="Arial" w:hAnsi="Arial" w:cs="Arial"/>
          <w:sz w:val="22"/>
          <w:szCs w:val="22"/>
        </w:rPr>
        <w:t xml:space="preserve"> and the </w:t>
      </w:r>
      <w:r w:rsidR="0019445A">
        <w:rPr>
          <w:rFonts w:ascii="Arial" w:hAnsi="Arial" w:cs="Arial"/>
          <w:i/>
          <w:sz w:val="22"/>
          <w:szCs w:val="22"/>
        </w:rPr>
        <w:t>Three Epoch</w:t>
      </w:r>
      <w:r w:rsidRPr="001A0367">
        <w:rPr>
          <w:rFonts w:ascii="Arial" w:hAnsi="Arial" w:cs="Arial"/>
          <w:i/>
          <w:sz w:val="22"/>
          <w:szCs w:val="22"/>
        </w:rPr>
        <w:t xml:space="preserve"> </w:t>
      </w:r>
      <w:r w:rsidR="00A16EFC">
        <w:rPr>
          <w:rFonts w:ascii="Arial" w:hAnsi="Arial" w:cs="Arial"/>
          <w:iCs/>
          <w:sz w:val="22"/>
          <w:szCs w:val="22"/>
        </w:rPr>
        <w:t xml:space="preserve">and </w:t>
      </w:r>
      <w:r w:rsidR="00A16EFC">
        <w:rPr>
          <w:rFonts w:ascii="Arial" w:hAnsi="Arial" w:cs="Arial"/>
          <w:i/>
          <w:sz w:val="22"/>
          <w:szCs w:val="22"/>
        </w:rPr>
        <w:t xml:space="preserve">Zhan </w:t>
      </w:r>
      <w:r w:rsidRPr="001A0367">
        <w:rPr>
          <w:rFonts w:ascii="Arial" w:hAnsi="Arial" w:cs="Arial"/>
          <w:sz w:val="22"/>
          <w:szCs w:val="22"/>
        </w:rPr>
        <w:t xml:space="preserve">models generally producing estimates of Hawaiian </w:t>
      </w:r>
      <w:r w:rsidRPr="001A0367">
        <w:rPr>
          <w:rFonts w:ascii="Arial" w:hAnsi="Arial" w:cs="Arial"/>
          <w:i/>
          <w:sz w:val="22"/>
          <w:szCs w:val="22"/>
        </w:rPr>
        <w:t>N</w:t>
      </w:r>
      <w:r w:rsidRPr="001A0367">
        <w:rPr>
          <w:rFonts w:ascii="Arial" w:hAnsi="Arial" w:cs="Arial"/>
          <w:i/>
          <w:sz w:val="22"/>
          <w:szCs w:val="22"/>
          <w:vertAlign w:val="subscript"/>
        </w:rPr>
        <w:t>e</w:t>
      </w:r>
      <w:r w:rsidRPr="001A0367">
        <w:rPr>
          <w:rFonts w:ascii="Arial" w:hAnsi="Arial" w:cs="Arial"/>
          <w:sz w:val="22"/>
          <w:szCs w:val="22"/>
        </w:rPr>
        <w:t xml:space="preserve"> between 10</w:t>
      </w:r>
      <w:r w:rsidRPr="001A0367">
        <w:rPr>
          <w:rFonts w:ascii="Arial" w:hAnsi="Arial" w:cs="Arial"/>
          <w:sz w:val="22"/>
          <w:szCs w:val="22"/>
          <w:vertAlign w:val="superscript"/>
        </w:rPr>
        <w:t>2</w:t>
      </w:r>
      <w:r w:rsidRPr="001A0367">
        <w:rPr>
          <w:rFonts w:ascii="Arial" w:hAnsi="Arial" w:cs="Arial"/>
          <w:sz w:val="22"/>
          <w:szCs w:val="22"/>
        </w:rPr>
        <w:t xml:space="preserve"> and </w:t>
      </w:r>
      <w:r w:rsidR="00A16EFC" w:rsidRPr="001A0367">
        <w:rPr>
          <w:rFonts w:ascii="Arial" w:hAnsi="Arial" w:cs="Arial"/>
          <w:sz w:val="22"/>
          <w:szCs w:val="22"/>
        </w:rPr>
        <w:t>10</w:t>
      </w:r>
      <w:r w:rsidR="00A16EFC">
        <w:rPr>
          <w:rFonts w:ascii="Arial" w:hAnsi="Arial" w:cs="Arial"/>
          <w:sz w:val="22"/>
          <w:szCs w:val="22"/>
          <w:vertAlign w:val="superscript"/>
        </w:rPr>
        <w:t>7</w:t>
      </w:r>
      <w:r w:rsidR="00A16EFC" w:rsidRPr="001A0367">
        <w:rPr>
          <w:rFonts w:ascii="Arial" w:hAnsi="Arial" w:cs="Arial"/>
          <w:sz w:val="22"/>
          <w:szCs w:val="22"/>
        </w:rPr>
        <w:t xml:space="preserve"> </w:t>
      </w:r>
      <w:r w:rsidRPr="001A0367">
        <w:rPr>
          <w:rFonts w:ascii="Arial" w:hAnsi="Arial" w:cs="Arial"/>
          <w:sz w:val="22"/>
          <w:szCs w:val="22"/>
        </w:rPr>
        <w:t>(</w:t>
      </w:r>
      <w:r w:rsidR="009A69BA">
        <w:rPr>
          <w:rFonts w:ascii="Arial" w:hAnsi="Arial" w:cs="Arial"/>
          <w:sz w:val="22"/>
          <w:szCs w:val="22"/>
        </w:rPr>
        <w:t>Figure 2</w:t>
      </w:r>
      <w:r w:rsidR="00A16EFC">
        <w:rPr>
          <w:rFonts w:ascii="Arial" w:hAnsi="Arial" w:cs="Arial"/>
          <w:sz w:val="22"/>
          <w:szCs w:val="22"/>
        </w:rPr>
        <w:t xml:space="preserve">). </w:t>
      </w:r>
      <w:r w:rsidR="0045465B">
        <w:rPr>
          <w:rFonts w:ascii="Arial" w:hAnsi="Arial" w:cs="Arial"/>
          <w:sz w:val="22"/>
          <w:szCs w:val="22"/>
        </w:rPr>
        <w:t xml:space="preserve">For all of the models, the major discrepancy between the observed and simulated site frequency spectra tended to be that the models underestimated the number of rare derived alleles in the North American but not the Hawaiian populations (Figure </w:t>
      </w:r>
      <w:r w:rsidR="009A69BA">
        <w:rPr>
          <w:rFonts w:ascii="Arial" w:hAnsi="Arial" w:cs="Arial"/>
          <w:sz w:val="22"/>
          <w:szCs w:val="22"/>
        </w:rPr>
        <w:t>3</w:t>
      </w:r>
      <w:r w:rsidR="0045465B">
        <w:rPr>
          <w:rFonts w:ascii="Arial" w:hAnsi="Arial" w:cs="Arial"/>
          <w:sz w:val="22"/>
          <w:szCs w:val="22"/>
        </w:rPr>
        <w:t xml:space="preserve">, </w:t>
      </w:r>
      <w:r w:rsidR="0045465B" w:rsidRPr="009A69BA">
        <w:rPr>
          <w:rFonts w:ascii="Arial" w:hAnsi="Arial" w:cs="Arial"/>
          <w:sz w:val="22"/>
          <w:szCs w:val="22"/>
        </w:rPr>
        <w:t>Figure S</w:t>
      </w:r>
      <w:r w:rsidR="009A69BA" w:rsidRPr="009A69BA">
        <w:rPr>
          <w:rFonts w:ascii="Arial" w:hAnsi="Arial" w:cs="Arial"/>
          <w:sz w:val="22"/>
          <w:szCs w:val="22"/>
        </w:rPr>
        <w:t>5</w:t>
      </w:r>
      <w:r w:rsidR="0045465B">
        <w:rPr>
          <w:rFonts w:ascii="Arial" w:hAnsi="Arial" w:cs="Arial"/>
          <w:sz w:val="22"/>
          <w:szCs w:val="22"/>
        </w:rPr>
        <w:t xml:space="preserve">). This may </w:t>
      </w:r>
      <w:r w:rsidR="00822D7E">
        <w:rPr>
          <w:rFonts w:ascii="Arial" w:hAnsi="Arial" w:cs="Arial"/>
          <w:sz w:val="22"/>
          <w:szCs w:val="22"/>
        </w:rPr>
        <w:t>indicate</w:t>
      </w:r>
      <w:r w:rsidR="0045465B">
        <w:rPr>
          <w:rFonts w:ascii="Arial" w:hAnsi="Arial" w:cs="Arial"/>
          <w:sz w:val="22"/>
          <w:szCs w:val="22"/>
        </w:rPr>
        <w:t xml:space="preserve"> that the models did not optimize for strong enough founder effects in Hawaii, which would have caused a more drastic loss of rare alleles. This may be </w:t>
      </w:r>
      <w:proofErr w:type="gramStart"/>
      <w:r w:rsidR="0045465B">
        <w:rPr>
          <w:rFonts w:ascii="Arial" w:hAnsi="Arial" w:cs="Arial"/>
          <w:sz w:val="22"/>
          <w:szCs w:val="22"/>
        </w:rPr>
        <w:t>due to the fact that</w:t>
      </w:r>
      <w:proofErr w:type="gramEnd"/>
      <w:r w:rsidR="0045465B">
        <w:rPr>
          <w:rFonts w:ascii="Arial" w:hAnsi="Arial" w:cs="Arial"/>
          <w:sz w:val="22"/>
          <w:szCs w:val="22"/>
        </w:rPr>
        <w:t xml:space="preserve"> processing times for dadi increase drastically when populations sizes are very small, as do</w:t>
      </w:r>
      <w:r w:rsidR="001B5296">
        <w:rPr>
          <w:rFonts w:ascii="Arial" w:hAnsi="Arial" w:cs="Arial"/>
          <w:sz w:val="22"/>
          <w:szCs w:val="22"/>
        </w:rPr>
        <w:t>es</w:t>
      </w:r>
      <w:r w:rsidR="0045465B">
        <w:rPr>
          <w:rFonts w:ascii="Arial" w:hAnsi="Arial" w:cs="Arial"/>
          <w:sz w:val="22"/>
          <w:szCs w:val="22"/>
        </w:rPr>
        <w:t xml:space="preserve"> the risk for integration errors. Since we omitted runs with these issues, we could not move as readily into these areas of the parameter space during our model optimizations.</w:t>
      </w:r>
    </w:p>
    <w:p w14:paraId="789C3C60" w14:textId="3508D23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For other parameters, the </w:t>
      </w:r>
      <w:r w:rsidR="0019445A">
        <w:rPr>
          <w:rFonts w:ascii="Arial" w:hAnsi="Arial" w:cs="Arial"/>
          <w:i/>
          <w:sz w:val="22"/>
          <w:szCs w:val="22"/>
        </w:rPr>
        <w:t>Found and Grow</w:t>
      </w:r>
      <w:r w:rsidR="00A16EFC">
        <w:rPr>
          <w:rFonts w:ascii="Arial" w:hAnsi="Arial" w:cs="Arial"/>
          <w:i/>
          <w:iCs/>
          <w:sz w:val="22"/>
          <w:szCs w:val="22"/>
        </w:rPr>
        <w:t xml:space="preserve">, </w:t>
      </w:r>
      <w:r w:rsidR="0019445A">
        <w:rPr>
          <w:rFonts w:ascii="Arial" w:hAnsi="Arial" w:cs="Arial"/>
          <w:i/>
          <w:iCs/>
          <w:sz w:val="22"/>
          <w:szCs w:val="22"/>
        </w:rPr>
        <w:t>Two Epoch</w:t>
      </w:r>
      <w:r w:rsidR="00A16EFC">
        <w:rPr>
          <w:rFonts w:ascii="Arial" w:hAnsi="Arial" w:cs="Arial"/>
          <w:i/>
          <w:iCs/>
          <w:sz w:val="22"/>
          <w:szCs w:val="22"/>
        </w:rPr>
        <w:t>,</w:t>
      </w:r>
      <w:r w:rsidR="00A16EFC">
        <w:rPr>
          <w:rFonts w:ascii="Arial" w:hAnsi="Arial" w:cs="Arial"/>
          <w:sz w:val="22"/>
          <w:szCs w:val="22"/>
        </w:rPr>
        <w:t xml:space="preserve"> </w:t>
      </w:r>
      <w:r w:rsidRPr="001A0367">
        <w:rPr>
          <w:rFonts w:ascii="Arial" w:hAnsi="Arial" w:cs="Arial"/>
          <w:sz w:val="22"/>
          <w:szCs w:val="22"/>
        </w:rPr>
        <w:t xml:space="preserve">and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generated similar estimates. </w:t>
      </w:r>
      <w:r w:rsidR="00822D7E">
        <w:rPr>
          <w:rFonts w:ascii="Arial" w:hAnsi="Arial" w:cs="Arial"/>
          <w:sz w:val="22"/>
          <w:szCs w:val="22"/>
        </w:rPr>
        <w:t>Each of these</w:t>
      </w:r>
      <w:r w:rsidR="00822D7E" w:rsidRPr="001A0367">
        <w:rPr>
          <w:rFonts w:ascii="Arial" w:hAnsi="Arial" w:cs="Arial"/>
          <w:sz w:val="22"/>
          <w:szCs w:val="22"/>
        </w:rPr>
        <w:t xml:space="preserve"> </w:t>
      </w:r>
      <w:r w:rsidRPr="001A0367">
        <w:rPr>
          <w:rFonts w:ascii="Arial" w:hAnsi="Arial" w:cs="Arial"/>
          <w:sz w:val="22"/>
          <w:szCs w:val="22"/>
        </w:rPr>
        <w:t xml:space="preserve">models suggest very low levels of contemporary migration between North America and Hawaii, with the </w:t>
      </w:r>
      <w:r w:rsidR="0019445A">
        <w:rPr>
          <w:rFonts w:ascii="Arial" w:hAnsi="Arial" w:cs="Arial"/>
          <w:i/>
          <w:sz w:val="22"/>
          <w:szCs w:val="22"/>
        </w:rPr>
        <w:t>Found and Grow</w:t>
      </w:r>
      <w:r w:rsidRPr="001A0367">
        <w:rPr>
          <w:rFonts w:ascii="Arial" w:hAnsi="Arial" w:cs="Arial"/>
          <w:i/>
          <w:sz w:val="22"/>
          <w:szCs w:val="22"/>
        </w:rPr>
        <w:t xml:space="preserve"> </w:t>
      </w:r>
      <w:r w:rsidR="00A16EFC">
        <w:rPr>
          <w:rFonts w:ascii="Arial" w:hAnsi="Arial" w:cs="Arial"/>
          <w:iCs/>
          <w:sz w:val="22"/>
          <w:szCs w:val="22"/>
        </w:rPr>
        <w:t xml:space="preserve">and </w:t>
      </w:r>
      <w:r w:rsidR="0019445A">
        <w:rPr>
          <w:rFonts w:ascii="Arial" w:hAnsi="Arial" w:cs="Arial"/>
          <w:i/>
          <w:sz w:val="22"/>
          <w:szCs w:val="22"/>
        </w:rPr>
        <w:t>Two Epoch</w:t>
      </w:r>
      <w:r w:rsidR="00A16EFC">
        <w:rPr>
          <w:rFonts w:ascii="Arial" w:hAnsi="Arial" w:cs="Arial"/>
          <w:i/>
          <w:sz w:val="22"/>
          <w:szCs w:val="22"/>
        </w:rPr>
        <w:t xml:space="preserve"> </w:t>
      </w:r>
      <w:r w:rsidRPr="001A0367">
        <w:rPr>
          <w:rFonts w:ascii="Arial" w:hAnsi="Arial" w:cs="Arial"/>
          <w:sz w:val="22"/>
          <w:szCs w:val="22"/>
        </w:rPr>
        <w:t xml:space="preserve">models converging near 0 for both directions and the </w:t>
      </w:r>
      <w:r w:rsidR="0019445A">
        <w:rPr>
          <w:rFonts w:ascii="Arial" w:hAnsi="Arial" w:cs="Arial"/>
          <w:i/>
          <w:sz w:val="22"/>
          <w:szCs w:val="22"/>
        </w:rPr>
        <w:t>Three Epoch</w:t>
      </w:r>
      <w:r w:rsidRPr="001A0367">
        <w:rPr>
          <w:rFonts w:ascii="Arial" w:hAnsi="Arial" w:cs="Arial"/>
          <w:i/>
          <w:sz w:val="22"/>
          <w:szCs w:val="22"/>
        </w:rPr>
        <w:t xml:space="preserve"> and grow</w:t>
      </w:r>
      <w:r w:rsidRPr="001A0367">
        <w:rPr>
          <w:rFonts w:ascii="Arial" w:hAnsi="Arial" w:cs="Arial"/>
          <w:sz w:val="22"/>
          <w:szCs w:val="22"/>
        </w:rPr>
        <w:t xml:space="preserve"> models generally suggesting migration rates of &lt; </w:t>
      </w:r>
      <w:r w:rsidR="00A16EFC">
        <w:rPr>
          <w:rFonts w:ascii="Arial" w:hAnsi="Arial" w:cs="Arial"/>
          <w:sz w:val="22"/>
          <w:szCs w:val="22"/>
        </w:rPr>
        <w:t>5</w:t>
      </w:r>
      <w:r w:rsidRPr="001A0367">
        <w:rPr>
          <w:rFonts w:ascii="Arial" w:hAnsi="Arial" w:cs="Arial"/>
          <w:sz w:val="22"/>
          <w:szCs w:val="22"/>
        </w:rPr>
        <w:t xml:space="preserve"> x 10</w:t>
      </w:r>
      <w:r w:rsidRPr="001A0367">
        <w:rPr>
          <w:rFonts w:ascii="Arial" w:hAnsi="Arial" w:cs="Arial"/>
          <w:sz w:val="22"/>
          <w:szCs w:val="22"/>
          <w:vertAlign w:val="superscript"/>
        </w:rPr>
        <w:t>-</w:t>
      </w:r>
      <w:r w:rsidR="00A16EFC">
        <w:rPr>
          <w:rFonts w:ascii="Arial" w:hAnsi="Arial" w:cs="Arial"/>
          <w:sz w:val="22"/>
          <w:szCs w:val="22"/>
          <w:vertAlign w:val="superscript"/>
        </w:rPr>
        <w:t>4</w:t>
      </w:r>
      <w:r w:rsidR="00A16EFC" w:rsidRPr="001A0367">
        <w:rPr>
          <w:rFonts w:ascii="Arial" w:hAnsi="Arial" w:cs="Arial"/>
          <w:sz w:val="22"/>
          <w:szCs w:val="22"/>
        </w:rPr>
        <w:t xml:space="preserve"> </w:t>
      </w:r>
      <w:r w:rsidR="0032621F">
        <w:rPr>
          <w:rFonts w:ascii="Arial" w:hAnsi="Arial" w:cs="Arial"/>
          <w:sz w:val="22"/>
          <w:szCs w:val="22"/>
        </w:rPr>
        <w:t>and &lt; 2.5 x10</w:t>
      </w:r>
      <w:r w:rsidR="0032621F">
        <w:rPr>
          <w:rFonts w:ascii="Arial" w:hAnsi="Arial" w:cs="Arial"/>
          <w:sz w:val="22"/>
          <w:szCs w:val="22"/>
          <w:vertAlign w:val="superscript"/>
        </w:rPr>
        <w:t>-4</w:t>
      </w:r>
      <w:r w:rsidR="0032621F">
        <w:rPr>
          <w:rFonts w:ascii="Arial" w:hAnsi="Arial" w:cs="Arial"/>
          <w:sz w:val="22"/>
          <w:szCs w:val="22"/>
        </w:rPr>
        <w:t xml:space="preserve"> for </w:t>
      </w:r>
      <w:r w:rsidRPr="001A0367">
        <w:rPr>
          <w:rFonts w:ascii="Arial" w:hAnsi="Arial" w:cs="Arial"/>
          <w:sz w:val="22"/>
          <w:szCs w:val="22"/>
        </w:rPr>
        <w:t>individuals</w:t>
      </w:r>
      <w:r w:rsidR="0032621F">
        <w:rPr>
          <w:rFonts w:ascii="Arial" w:hAnsi="Arial" w:cs="Arial"/>
          <w:sz w:val="22"/>
          <w:szCs w:val="22"/>
        </w:rPr>
        <w:t xml:space="preserve"> per generation</w:t>
      </w:r>
      <w:r w:rsidRPr="001A0367">
        <w:rPr>
          <w:rFonts w:ascii="Arial" w:hAnsi="Arial" w:cs="Arial"/>
          <w:sz w:val="22"/>
          <w:szCs w:val="22"/>
        </w:rPr>
        <w:t xml:space="preserve"> </w:t>
      </w:r>
      <w:r w:rsidR="0032621F">
        <w:rPr>
          <w:rFonts w:ascii="Arial" w:hAnsi="Arial" w:cs="Arial"/>
          <w:sz w:val="22"/>
          <w:szCs w:val="22"/>
        </w:rPr>
        <w:t>from North America to Hawaii and from Hawaii to North America, respectively</w:t>
      </w:r>
      <w:r w:rsidR="00A16EFC">
        <w:rPr>
          <w:rFonts w:ascii="Arial" w:hAnsi="Arial" w:cs="Arial"/>
          <w:sz w:val="22"/>
          <w:szCs w:val="22"/>
        </w:rPr>
        <w:t xml:space="preserve">, and the Zhan model suggesting migration rates of </w:t>
      </w:r>
      <w:r w:rsidR="0032621F">
        <w:rPr>
          <w:rFonts w:ascii="Arial" w:hAnsi="Arial" w:cs="Arial"/>
          <w:sz w:val="22"/>
          <w:szCs w:val="22"/>
        </w:rPr>
        <w:t>&lt; 2.5 x 10</w:t>
      </w:r>
      <w:r w:rsidR="0032621F">
        <w:rPr>
          <w:rFonts w:ascii="Arial" w:hAnsi="Arial" w:cs="Arial"/>
          <w:sz w:val="22"/>
          <w:szCs w:val="22"/>
          <w:vertAlign w:val="superscript"/>
        </w:rPr>
        <w:t>-4</w:t>
      </w:r>
      <w:r w:rsidRPr="001A0367">
        <w:rPr>
          <w:rFonts w:ascii="Arial" w:hAnsi="Arial" w:cs="Arial"/>
          <w:sz w:val="22"/>
          <w:szCs w:val="22"/>
        </w:rPr>
        <w:t xml:space="preserve"> </w:t>
      </w:r>
      <w:r w:rsidR="0032621F">
        <w:rPr>
          <w:rFonts w:ascii="Arial" w:hAnsi="Arial" w:cs="Arial"/>
          <w:sz w:val="22"/>
          <w:szCs w:val="22"/>
        </w:rPr>
        <w:t xml:space="preserve">in either direction </w:t>
      </w:r>
      <w:r w:rsidRPr="001A0367">
        <w:rPr>
          <w:rFonts w:ascii="Arial" w:hAnsi="Arial" w:cs="Arial"/>
          <w:sz w:val="22"/>
          <w:szCs w:val="22"/>
        </w:rPr>
        <w:t>(Fig</w:t>
      </w:r>
      <w:r w:rsidR="009A69BA">
        <w:rPr>
          <w:rFonts w:ascii="Arial" w:hAnsi="Arial" w:cs="Arial"/>
          <w:sz w:val="22"/>
          <w:szCs w:val="22"/>
        </w:rPr>
        <w:t>ure 2</w:t>
      </w:r>
      <w:r w:rsidRPr="001A0367">
        <w:rPr>
          <w:rFonts w:ascii="Arial" w:hAnsi="Arial" w:cs="Arial"/>
          <w:sz w:val="22"/>
          <w:szCs w:val="22"/>
        </w:rPr>
        <w:t>). This finding accords with our intuition that trans-oceanic dispersal events in monarchs should be rare.</w:t>
      </w:r>
    </w:p>
    <w:p w14:paraId="1CC533F3" w14:textId="77777777" w:rsidR="00355224" w:rsidRPr="001A0367" w:rsidRDefault="00355224" w:rsidP="001A0367">
      <w:pPr>
        <w:spacing w:line="276" w:lineRule="auto"/>
        <w:rPr>
          <w:rFonts w:ascii="Arial" w:hAnsi="Arial" w:cs="Arial"/>
          <w:sz w:val="22"/>
          <w:szCs w:val="22"/>
        </w:rPr>
      </w:pPr>
    </w:p>
    <w:p w14:paraId="5466BB88"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Discussion</w:t>
      </w:r>
    </w:p>
    <w:p w14:paraId="04352A79" w14:textId="77777777" w:rsidR="00355224" w:rsidRPr="001A0367" w:rsidRDefault="003F0723" w:rsidP="001A0367">
      <w:pPr>
        <w:spacing w:line="276" w:lineRule="auto"/>
        <w:jc w:val="center"/>
        <w:rPr>
          <w:rFonts w:ascii="Arial" w:hAnsi="Arial" w:cs="Arial"/>
          <w:b/>
          <w:sz w:val="22"/>
          <w:szCs w:val="22"/>
          <w:u w:val="single"/>
        </w:rPr>
      </w:pPr>
      <w:r w:rsidRPr="001A0367">
        <w:rPr>
          <w:rFonts w:ascii="Arial" w:hAnsi="Arial" w:cs="Arial"/>
          <w:b/>
          <w:sz w:val="22"/>
          <w:szCs w:val="22"/>
          <w:u w:val="single"/>
        </w:rPr>
        <w:t xml:space="preserve"> </w:t>
      </w:r>
    </w:p>
    <w:p w14:paraId="06AB242D" w14:textId="627ACEC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Our analysis suggests a recent natural range expansion characterized by serial stepwise dispersal across the Pacific in monarchs. We find evidence for two independent expansions upon establishment in Hawaii, with a previously uncharacterized westward expansion from Hawaii into the Mariana Islands. Our overall results provide a higher resolution picture of the monarch’s pattern of establishment in the Pacific and show that historical estimates of introduction timing overlap with </w:t>
      </w:r>
      <w:r w:rsidR="00822D7E">
        <w:rPr>
          <w:rFonts w:ascii="Arial" w:hAnsi="Arial" w:cs="Arial"/>
          <w:sz w:val="22"/>
          <w:szCs w:val="22"/>
        </w:rPr>
        <w:t xml:space="preserve">some </w:t>
      </w:r>
      <w:r w:rsidRPr="001A0367">
        <w:rPr>
          <w:rFonts w:ascii="Arial" w:hAnsi="Arial" w:cs="Arial"/>
          <w:sz w:val="22"/>
          <w:szCs w:val="22"/>
        </w:rPr>
        <w:t>demographic reconstructions.</w:t>
      </w:r>
      <w:r w:rsidR="000235BA" w:rsidRPr="001A0367">
        <w:rPr>
          <w:rFonts w:ascii="Arial" w:hAnsi="Arial" w:cs="Arial"/>
          <w:sz w:val="22"/>
          <w:szCs w:val="22"/>
        </w:rPr>
        <w:t xml:space="preserve"> Lastly, we find that loss of seasonal migration is accompanied by </w:t>
      </w:r>
      <w:r w:rsidR="006D3592" w:rsidRPr="001A0367">
        <w:rPr>
          <w:rFonts w:ascii="Arial" w:hAnsi="Arial" w:cs="Arial"/>
          <w:sz w:val="22"/>
          <w:szCs w:val="22"/>
        </w:rPr>
        <w:t>increased levels</w:t>
      </w:r>
      <w:r w:rsidR="000235BA" w:rsidRPr="001A0367">
        <w:rPr>
          <w:rFonts w:ascii="Arial" w:hAnsi="Arial" w:cs="Arial"/>
          <w:sz w:val="22"/>
          <w:szCs w:val="22"/>
        </w:rPr>
        <w:t xml:space="preserve"> of isolation by distance</w:t>
      </w:r>
      <w:r w:rsidR="00FA52AC">
        <w:rPr>
          <w:rFonts w:ascii="Arial" w:hAnsi="Arial" w:cs="Arial"/>
          <w:sz w:val="22"/>
          <w:szCs w:val="22"/>
        </w:rPr>
        <w:t>, consistent with other studies of partial migratory species.</w:t>
      </w:r>
    </w:p>
    <w:p w14:paraId="57745E00" w14:textId="76B515E8" w:rsidR="00FA52AC" w:rsidRDefault="003F0723" w:rsidP="00FA52AC">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r>
      <w:r w:rsidR="000235BA" w:rsidRPr="001A0367">
        <w:rPr>
          <w:rFonts w:ascii="Arial" w:hAnsi="Arial" w:cs="Arial"/>
          <w:sz w:val="22"/>
          <w:szCs w:val="22"/>
        </w:rPr>
        <w:t xml:space="preserve">Many geographic range expansions </w:t>
      </w:r>
      <w:r w:rsidR="006D3592" w:rsidRPr="001A0367">
        <w:rPr>
          <w:rFonts w:ascii="Arial" w:hAnsi="Arial" w:cs="Arial"/>
          <w:sz w:val="22"/>
          <w:szCs w:val="22"/>
        </w:rPr>
        <w:t>occur via</w:t>
      </w:r>
      <w:r w:rsidR="000235BA" w:rsidRPr="001A0367">
        <w:rPr>
          <w:rFonts w:ascii="Arial" w:hAnsi="Arial" w:cs="Arial"/>
          <w:sz w:val="22"/>
          <w:szCs w:val="22"/>
        </w:rPr>
        <w:t xml:space="preserve"> serial stepwise dispersal, and we found strong evidence for this pattern in Pacific monarchs, consistent with </w:t>
      </w:r>
      <w:r w:rsidR="00F51E99" w:rsidRPr="001A0367">
        <w:rPr>
          <w:rFonts w:ascii="Arial" w:hAnsi="Arial" w:cs="Arial"/>
          <w:sz w:val="22"/>
          <w:szCs w:val="22"/>
        </w:rPr>
        <w:t xml:space="preserve">a </w:t>
      </w:r>
      <w:r w:rsidR="000235BA" w:rsidRPr="001A0367">
        <w:rPr>
          <w:rFonts w:ascii="Arial" w:hAnsi="Arial" w:cs="Arial"/>
          <w:sz w:val="22"/>
          <w:szCs w:val="22"/>
        </w:rPr>
        <w:t xml:space="preserve">previous study (Pierce et al. 2014a). </w:t>
      </w:r>
      <w:r w:rsidR="00A56173" w:rsidRPr="001A0367">
        <w:rPr>
          <w:rFonts w:ascii="Arial" w:hAnsi="Arial" w:cs="Arial"/>
          <w:sz w:val="22"/>
          <w:szCs w:val="22"/>
        </w:rPr>
        <w:t xml:space="preserve">Monarchs in the Mariana Islands are the product of a distinct expansion event within the Pacific. </w:t>
      </w:r>
      <w:r w:rsidRPr="001A0367">
        <w:rPr>
          <w:rFonts w:ascii="Arial" w:hAnsi="Arial" w:cs="Arial"/>
          <w:sz w:val="22"/>
          <w:szCs w:val="22"/>
        </w:rPr>
        <w:t xml:space="preserve">Summary statistics </w:t>
      </w:r>
      <w:r w:rsidR="000235BA" w:rsidRPr="001A0367">
        <w:rPr>
          <w:rFonts w:ascii="Arial" w:hAnsi="Arial" w:cs="Arial"/>
          <w:sz w:val="22"/>
          <w:szCs w:val="22"/>
        </w:rPr>
        <w:t>support</w:t>
      </w:r>
      <w:r w:rsidRPr="001A0367">
        <w:rPr>
          <w:rFonts w:ascii="Arial" w:hAnsi="Arial" w:cs="Arial"/>
          <w:sz w:val="22"/>
          <w:szCs w:val="22"/>
        </w:rPr>
        <w:t xml:space="preserve"> a scenario of directional dispersal from North America to Hawaii, from Hawaii to Guam, and from Hawaii to Australia. This pattern is reflected in both the </w:t>
      </w:r>
      <w:r w:rsidRPr="001A0367">
        <w:rPr>
          <w:rFonts w:ascii="Arial" w:hAnsi="Arial" w:cs="Arial"/>
          <w:sz w:val="22"/>
          <w:szCs w:val="22"/>
        </w:rPr>
        <w:lastRenderedPageBreak/>
        <w:t xml:space="preserve">positive directionality index measures (0.07, 0.08, and 0.05, respectively) </w:t>
      </w:r>
      <w:r w:rsidR="00F51E99" w:rsidRPr="001A0367">
        <w:rPr>
          <w:rFonts w:ascii="Arial" w:hAnsi="Arial" w:cs="Arial"/>
          <w:sz w:val="22"/>
          <w:szCs w:val="22"/>
        </w:rPr>
        <w:t xml:space="preserve">(Peter and </w:t>
      </w:r>
      <w:proofErr w:type="spellStart"/>
      <w:r w:rsidR="00F51E99" w:rsidRPr="001A0367">
        <w:rPr>
          <w:rFonts w:ascii="Arial" w:hAnsi="Arial" w:cs="Arial"/>
          <w:sz w:val="22"/>
          <w:szCs w:val="22"/>
        </w:rPr>
        <w:t>Slatkin</w:t>
      </w:r>
      <w:proofErr w:type="spellEnd"/>
      <w:r w:rsidR="00F51E99" w:rsidRPr="001A0367">
        <w:rPr>
          <w:rFonts w:ascii="Arial" w:hAnsi="Arial" w:cs="Arial"/>
          <w:sz w:val="22"/>
          <w:szCs w:val="22"/>
        </w:rPr>
        <w:t xml:space="preserve"> 2013) </w:t>
      </w:r>
      <w:r w:rsidRPr="001A0367">
        <w:rPr>
          <w:rFonts w:ascii="Arial" w:hAnsi="Arial" w:cs="Arial"/>
          <w:sz w:val="22"/>
          <w:szCs w:val="22"/>
        </w:rPr>
        <w:t>and other summary statistics</w:t>
      </w:r>
      <w:r w:rsidR="005A6990">
        <w:rPr>
          <w:rFonts w:ascii="Arial" w:hAnsi="Arial" w:cs="Arial"/>
          <w:sz w:val="22"/>
          <w:szCs w:val="22"/>
        </w:rPr>
        <w:t>, such as the general increase in Tajima’s D across the Pacific, consistent with stronger or more recent population bottlenecks during successive colonization</w:t>
      </w:r>
      <w:r w:rsidRPr="001A0367">
        <w:rPr>
          <w:rFonts w:ascii="Arial" w:hAnsi="Arial" w:cs="Arial"/>
          <w:sz w:val="22"/>
          <w:szCs w:val="22"/>
        </w:rPr>
        <w:t>. Interestingly, monarch populations in Hawaii and Australia seem to maintain relatively high levels of genetic diversity, despite the apparent bottlenecks associated with establishment. This is especially striking in the Australian population, which was itself likely founded by individuals from a much smaller population in New Caledonia</w:t>
      </w:r>
      <w:r w:rsidR="00D4633F" w:rsidRPr="001A0367">
        <w:rPr>
          <w:rFonts w:ascii="Arial" w:hAnsi="Arial" w:cs="Arial"/>
          <w:sz w:val="22"/>
          <w:szCs w:val="22"/>
        </w:rPr>
        <w:t xml:space="preserve"> (Clarke and Zalucki 2004)</w:t>
      </w:r>
      <w:r w:rsidRPr="001A0367">
        <w:rPr>
          <w:rFonts w:ascii="Arial" w:hAnsi="Arial" w:cs="Arial"/>
          <w:sz w:val="22"/>
          <w:szCs w:val="22"/>
        </w:rPr>
        <w:t>. The retention of genetic diversity in Hawaii and Australia may reflect rapid population growth upon establishment, which could temper the loss of allelic diversity that might be predicted with a bottleneck event</w:t>
      </w:r>
      <w:r w:rsidR="00F51E99" w:rsidRPr="001A0367">
        <w:rPr>
          <w:rFonts w:ascii="Arial" w:hAnsi="Arial" w:cs="Arial"/>
          <w:sz w:val="22"/>
          <w:szCs w:val="22"/>
        </w:rPr>
        <w:t xml:space="preserve">, akin to the scenario described in Hawaiian </w:t>
      </w:r>
      <w:r w:rsidR="00F51E99" w:rsidRPr="001A0367">
        <w:rPr>
          <w:rFonts w:ascii="Arial" w:hAnsi="Arial" w:cs="Arial"/>
          <w:i/>
          <w:iCs/>
          <w:sz w:val="22"/>
          <w:szCs w:val="22"/>
        </w:rPr>
        <w:t>Drosophila</w:t>
      </w:r>
      <w:r w:rsidR="00F51E99" w:rsidRPr="001A0367">
        <w:rPr>
          <w:rFonts w:ascii="Arial" w:hAnsi="Arial" w:cs="Arial"/>
          <w:sz w:val="22"/>
          <w:szCs w:val="22"/>
        </w:rPr>
        <w:t xml:space="preserve"> </w:t>
      </w:r>
      <w:r w:rsidR="007D2ACD" w:rsidRPr="001A0367">
        <w:rPr>
          <w:rFonts w:ascii="Arial" w:hAnsi="Arial" w:cs="Arial"/>
          <w:sz w:val="22"/>
          <w:szCs w:val="22"/>
        </w:rPr>
        <w:t>by</w:t>
      </w:r>
      <w:r w:rsidR="00F51E99" w:rsidRPr="001A0367">
        <w:rPr>
          <w:rFonts w:ascii="Arial" w:hAnsi="Arial" w:cs="Arial"/>
          <w:sz w:val="22"/>
          <w:szCs w:val="22"/>
        </w:rPr>
        <w:t xml:space="preserve"> </w:t>
      </w:r>
      <w:proofErr w:type="spellStart"/>
      <w:r w:rsidR="00F51E99" w:rsidRPr="001A0367">
        <w:rPr>
          <w:rFonts w:ascii="Arial" w:hAnsi="Arial" w:cs="Arial"/>
          <w:sz w:val="22"/>
          <w:szCs w:val="22"/>
        </w:rPr>
        <w:t>Nei</w:t>
      </w:r>
      <w:proofErr w:type="spellEnd"/>
      <w:r w:rsidR="00F51E99" w:rsidRPr="001A0367">
        <w:rPr>
          <w:rFonts w:ascii="Arial" w:hAnsi="Arial" w:cs="Arial"/>
          <w:sz w:val="22"/>
          <w:szCs w:val="22"/>
        </w:rPr>
        <w:t xml:space="preserve"> et al. </w:t>
      </w:r>
      <w:r w:rsidR="004728DB" w:rsidRPr="001A0367">
        <w:rPr>
          <w:rFonts w:ascii="Arial" w:hAnsi="Arial" w:cs="Arial"/>
          <w:sz w:val="22"/>
          <w:szCs w:val="22"/>
        </w:rPr>
        <w:t>(</w:t>
      </w:r>
      <w:r w:rsidR="00F51E99" w:rsidRPr="001A0367">
        <w:rPr>
          <w:rFonts w:ascii="Arial" w:hAnsi="Arial" w:cs="Arial"/>
          <w:sz w:val="22"/>
          <w:szCs w:val="22"/>
        </w:rPr>
        <w:t>1975</w:t>
      </w:r>
      <w:r w:rsidR="004728DB" w:rsidRPr="001A0367">
        <w:rPr>
          <w:rFonts w:ascii="Arial" w:hAnsi="Arial" w:cs="Arial"/>
          <w:sz w:val="22"/>
          <w:szCs w:val="22"/>
        </w:rPr>
        <w:t>)</w:t>
      </w:r>
      <w:r w:rsidR="00F51E99" w:rsidRPr="001A0367">
        <w:rPr>
          <w:rFonts w:ascii="Arial" w:hAnsi="Arial" w:cs="Arial"/>
          <w:sz w:val="22"/>
          <w:szCs w:val="22"/>
        </w:rPr>
        <w:t>.</w:t>
      </w:r>
      <w:r w:rsidR="005A6990">
        <w:rPr>
          <w:rFonts w:ascii="Arial" w:hAnsi="Arial" w:cs="Arial"/>
          <w:sz w:val="22"/>
          <w:szCs w:val="22"/>
        </w:rPr>
        <w:t xml:space="preserve"> The slightly negative Tajima’s D value in Hawaii is consistent with population growth following a </w:t>
      </w:r>
      <w:r w:rsidR="00B50CE8">
        <w:rPr>
          <w:rFonts w:ascii="Arial" w:hAnsi="Arial" w:cs="Arial"/>
          <w:sz w:val="22"/>
          <w:szCs w:val="22"/>
        </w:rPr>
        <w:t>bottleneck and</w:t>
      </w:r>
      <w:r w:rsidR="005A6990">
        <w:rPr>
          <w:rFonts w:ascii="Arial" w:hAnsi="Arial" w:cs="Arial"/>
          <w:sz w:val="22"/>
          <w:szCs w:val="22"/>
        </w:rPr>
        <w:t xml:space="preserve"> is consistent with this hypothesis. </w:t>
      </w:r>
    </w:p>
    <w:p w14:paraId="3A1835FF" w14:textId="78024F1D" w:rsidR="00581393" w:rsidRDefault="003F0723" w:rsidP="00FA52AC">
      <w:pPr>
        <w:spacing w:line="276" w:lineRule="auto"/>
        <w:ind w:firstLine="720"/>
        <w:jc w:val="both"/>
        <w:rPr>
          <w:rFonts w:ascii="Arial" w:hAnsi="Arial" w:cs="Arial"/>
          <w:sz w:val="22"/>
          <w:szCs w:val="22"/>
        </w:rPr>
      </w:pPr>
      <w:r w:rsidRPr="001A0367">
        <w:rPr>
          <w:rFonts w:ascii="Arial" w:hAnsi="Arial" w:cs="Arial"/>
          <w:sz w:val="22"/>
          <w:szCs w:val="22"/>
        </w:rPr>
        <w:t xml:space="preserve">Within the Mariana Islands, there was a strong pattern of differentiation between islands, especially between the nearby islands of Guam and Rota. This pattern is striking because of their close geographic proximity: these islands are separated by only 40 km of open ocean. By contrast, our samples from North America, despite coming from overwintering sites nearly 2000 km apart, formed a single </w:t>
      </w:r>
      <w:r w:rsidR="00D4633F" w:rsidRPr="001A0367">
        <w:rPr>
          <w:rFonts w:ascii="Arial" w:hAnsi="Arial" w:cs="Arial"/>
          <w:sz w:val="22"/>
          <w:szCs w:val="22"/>
        </w:rPr>
        <w:t>genetically indistinguishable</w:t>
      </w:r>
      <w:r w:rsidRPr="001A0367">
        <w:rPr>
          <w:rFonts w:ascii="Arial" w:hAnsi="Arial" w:cs="Arial"/>
          <w:sz w:val="22"/>
          <w:szCs w:val="22"/>
        </w:rPr>
        <w:t xml:space="preserve"> population.</w:t>
      </w:r>
      <w:r w:rsidR="00A56173" w:rsidRPr="001A0367">
        <w:rPr>
          <w:rFonts w:ascii="Arial" w:hAnsi="Arial" w:cs="Arial"/>
          <w:sz w:val="22"/>
          <w:szCs w:val="22"/>
        </w:rPr>
        <w:t xml:space="preserve"> This pattern is apparent from the strong pattern of IBD observed within Mariana Islands samples compared to weak/no IBD within North America</w:t>
      </w:r>
      <w:r w:rsidR="006D3592" w:rsidRPr="001A0367">
        <w:rPr>
          <w:rFonts w:ascii="Arial" w:hAnsi="Arial" w:cs="Arial"/>
          <w:sz w:val="22"/>
          <w:szCs w:val="22"/>
        </w:rPr>
        <w:t xml:space="preserve">. </w:t>
      </w:r>
      <w:r w:rsidR="00581393">
        <w:rPr>
          <w:rFonts w:ascii="Arial" w:hAnsi="Arial" w:cs="Arial"/>
          <w:sz w:val="22"/>
          <w:szCs w:val="22"/>
        </w:rPr>
        <w:t xml:space="preserve">Our results are similar to those of </w:t>
      </w:r>
      <w:proofErr w:type="spellStart"/>
      <w:r w:rsidR="00581393">
        <w:rPr>
          <w:rFonts w:ascii="Arial" w:hAnsi="Arial" w:cs="Arial"/>
          <w:sz w:val="22"/>
          <w:szCs w:val="22"/>
        </w:rPr>
        <w:t>Dapporto</w:t>
      </w:r>
      <w:proofErr w:type="spellEnd"/>
      <w:r w:rsidR="00581393">
        <w:rPr>
          <w:rFonts w:ascii="Arial" w:hAnsi="Arial" w:cs="Arial"/>
          <w:sz w:val="22"/>
          <w:szCs w:val="22"/>
        </w:rPr>
        <w:t xml:space="preserve"> et al. (2017)</w:t>
      </w:r>
      <w:r w:rsidR="00FA52AC">
        <w:rPr>
          <w:rFonts w:ascii="Arial" w:hAnsi="Arial" w:cs="Arial"/>
          <w:sz w:val="22"/>
          <w:szCs w:val="22"/>
        </w:rPr>
        <w:t xml:space="preserve"> </w:t>
      </w:r>
      <w:r w:rsidR="00FA52AC" w:rsidRPr="00FA52AC">
        <w:rPr>
          <w:rFonts w:ascii="Arial" w:hAnsi="Arial" w:cs="Arial"/>
          <w:sz w:val="22"/>
          <w:szCs w:val="22"/>
        </w:rPr>
        <w:t xml:space="preserve">and </w:t>
      </w:r>
      <w:proofErr w:type="spellStart"/>
      <w:r w:rsidR="00FA52AC" w:rsidRPr="00FA52AC">
        <w:rPr>
          <w:rFonts w:ascii="Arial" w:hAnsi="Arial" w:cs="Arial"/>
          <w:sz w:val="22"/>
          <w:szCs w:val="22"/>
        </w:rPr>
        <w:t>Vodă</w:t>
      </w:r>
      <w:proofErr w:type="spellEnd"/>
      <w:r w:rsidR="00FA52AC" w:rsidRPr="00FA52AC">
        <w:rPr>
          <w:rFonts w:ascii="Arial" w:hAnsi="Arial" w:cs="Arial"/>
          <w:sz w:val="22"/>
          <w:szCs w:val="22"/>
        </w:rPr>
        <w:t xml:space="preserve"> et al. (2016)</w:t>
      </w:r>
      <w:r w:rsidR="00581393" w:rsidRPr="00FA52AC">
        <w:rPr>
          <w:rFonts w:ascii="Arial" w:hAnsi="Arial" w:cs="Arial"/>
          <w:sz w:val="22"/>
          <w:szCs w:val="22"/>
        </w:rPr>
        <w:t>, who</w:t>
      </w:r>
      <w:r w:rsidR="00581393">
        <w:rPr>
          <w:rFonts w:ascii="Arial" w:hAnsi="Arial" w:cs="Arial"/>
          <w:sz w:val="22"/>
          <w:szCs w:val="22"/>
        </w:rPr>
        <w:t xml:space="preserve"> also noted strong genetic differentiation between butterfly </w:t>
      </w:r>
      <w:r w:rsidR="00FA52AC">
        <w:rPr>
          <w:rFonts w:ascii="Arial" w:hAnsi="Arial" w:cs="Arial"/>
          <w:sz w:val="22"/>
          <w:szCs w:val="22"/>
        </w:rPr>
        <w:t>lineages</w:t>
      </w:r>
      <w:r w:rsidR="00581393">
        <w:rPr>
          <w:rFonts w:ascii="Arial" w:hAnsi="Arial" w:cs="Arial"/>
          <w:sz w:val="22"/>
          <w:szCs w:val="22"/>
        </w:rPr>
        <w:t xml:space="preserve"> </w:t>
      </w:r>
      <w:r w:rsidR="00394A82">
        <w:rPr>
          <w:rFonts w:ascii="Arial" w:hAnsi="Arial" w:cs="Arial"/>
          <w:sz w:val="22"/>
          <w:szCs w:val="22"/>
        </w:rPr>
        <w:t xml:space="preserve">even </w:t>
      </w:r>
      <w:r w:rsidR="00581393">
        <w:rPr>
          <w:rFonts w:ascii="Arial" w:hAnsi="Arial" w:cs="Arial"/>
          <w:sz w:val="22"/>
          <w:szCs w:val="22"/>
        </w:rPr>
        <w:t xml:space="preserve">from nearby islands, as well as </w:t>
      </w:r>
      <w:proofErr w:type="spellStart"/>
      <w:r w:rsidR="00581393">
        <w:rPr>
          <w:rFonts w:ascii="Arial" w:hAnsi="Arial" w:cs="Arial"/>
          <w:sz w:val="22"/>
          <w:szCs w:val="22"/>
        </w:rPr>
        <w:t>Alvial</w:t>
      </w:r>
      <w:proofErr w:type="spellEnd"/>
      <w:r w:rsidR="00581393">
        <w:rPr>
          <w:rFonts w:ascii="Arial" w:hAnsi="Arial" w:cs="Arial"/>
          <w:sz w:val="22"/>
          <w:szCs w:val="22"/>
        </w:rPr>
        <w:t xml:space="preserve"> et al. (201</w:t>
      </w:r>
      <w:r w:rsidR="00394A82">
        <w:rPr>
          <w:rFonts w:ascii="Arial" w:hAnsi="Arial" w:cs="Arial"/>
          <w:sz w:val="22"/>
          <w:szCs w:val="22"/>
        </w:rPr>
        <w:t>8</w:t>
      </w:r>
      <w:r w:rsidR="00581393">
        <w:rPr>
          <w:rFonts w:ascii="Arial" w:hAnsi="Arial" w:cs="Arial"/>
          <w:sz w:val="22"/>
          <w:szCs w:val="22"/>
        </w:rPr>
        <w:t>), who showed that a migratory dragonfly exhibits little genetic differentiation across its migratory Central and South American range but substantial genetic differentiation between non-migratory populations on Pacific islands.</w:t>
      </w:r>
      <w:r w:rsidR="00FC0157">
        <w:rPr>
          <w:rFonts w:ascii="Arial" w:hAnsi="Arial" w:cs="Arial"/>
          <w:sz w:val="22"/>
          <w:szCs w:val="22"/>
        </w:rPr>
        <w:t xml:space="preserve"> </w:t>
      </w:r>
      <w:r w:rsidR="00FA52AC">
        <w:rPr>
          <w:rFonts w:ascii="Arial" w:hAnsi="Arial" w:cs="Arial"/>
          <w:sz w:val="22"/>
          <w:szCs w:val="22"/>
        </w:rPr>
        <w:t>However, our findings are unique because the observed differences in population structure between migratory and non-migratory populations developed very recently, likely emerging over the past 150 years.</w:t>
      </w:r>
    </w:p>
    <w:p w14:paraId="56FDAB50" w14:textId="75FB05BE" w:rsidR="00355224" w:rsidRPr="001A0367" w:rsidRDefault="00D4633F" w:rsidP="00581393">
      <w:pPr>
        <w:spacing w:line="276" w:lineRule="auto"/>
        <w:ind w:firstLine="720"/>
        <w:jc w:val="both"/>
        <w:rPr>
          <w:rFonts w:ascii="Arial" w:hAnsi="Arial" w:cs="Arial"/>
          <w:sz w:val="22"/>
          <w:szCs w:val="22"/>
        </w:rPr>
      </w:pPr>
      <w:r w:rsidRPr="001A0367">
        <w:rPr>
          <w:rFonts w:ascii="Arial" w:hAnsi="Arial" w:cs="Arial"/>
          <w:sz w:val="22"/>
          <w:szCs w:val="22"/>
        </w:rPr>
        <w:t>The lack of differentiation within North American monarchs</w:t>
      </w:r>
      <w:r w:rsidR="003F0723" w:rsidRPr="001A0367">
        <w:rPr>
          <w:rFonts w:ascii="Arial" w:hAnsi="Arial" w:cs="Arial"/>
          <w:sz w:val="22"/>
          <w:szCs w:val="22"/>
        </w:rPr>
        <w:t xml:space="preserve"> is consistent with other population genetic analyses of eastern and western North American monarchs</w:t>
      </w:r>
      <w:r w:rsidRPr="001A0367">
        <w:rPr>
          <w:rFonts w:ascii="Arial" w:hAnsi="Arial" w:cs="Arial"/>
          <w:sz w:val="22"/>
          <w:szCs w:val="22"/>
        </w:rPr>
        <w:t xml:space="preserve"> (Brower and Boyce 1991, Shephard et al. 2002, Lyons et al. 2012, Zhan et al. 2014, </w:t>
      </w:r>
      <w:proofErr w:type="spellStart"/>
      <w:r w:rsidRPr="001A0367">
        <w:rPr>
          <w:rFonts w:ascii="Arial" w:hAnsi="Arial" w:cs="Arial"/>
          <w:sz w:val="22"/>
          <w:szCs w:val="22"/>
        </w:rPr>
        <w:t>Talla</w:t>
      </w:r>
      <w:proofErr w:type="spellEnd"/>
      <w:r w:rsidRPr="001A0367">
        <w:rPr>
          <w:rFonts w:ascii="Arial" w:hAnsi="Arial" w:cs="Arial"/>
          <w:sz w:val="22"/>
          <w:szCs w:val="22"/>
        </w:rPr>
        <w:t xml:space="preserve"> et al. 2020) and is consistent with studies that have suggested movement of individuals between eastern and western North America (Dingle et al. 2005, Morris et al. 2015, Billings 2019).</w:t>
      </w:r>
      <w:r w:rsidR="004728DB" w:rsidRPr="001A0367">
        <w:rPr>
          <w:rFonts w:ascii="Arial" w:hAnsi="Arial" w:cs="Arial"/>
          <w:sz w:val="22"/>
          <w:szCs w:val="22"/>
        </w:rPr>
        <w:t xml:space="preserve"> </w:t>
      </w:r>
      <w:r w:rsidR="003F0723" w:rsidRPr="001A0367">
        <w:rPr>
          <w:rFonts w:ascii="Arial" w:hAnsi="Arial" w:cs="Arial"/>
          <w:sz w:val="22"/>
          <w:szCs w:val="22"/>
        </w:rPr>
        <w:t>T</w:t>
      </w:r>
      <w:r w:rsidR="00D01CDC" w:rsidRPr="001A0367">
        <w:rPr>
          <w:rFonts w:ascii="Arial" w:hAnsi="Arial" w:cs="Arial"/>
          <w:sz w:val="22"/>
          <w:szCs w:val="22"/>
        </w:rPr>
        <w:t>he</w:t>
      </w:r>
      <w:r w:rsidR="003F0723" w:rsidRPr="001A0367">
        <w:rPr>
          <w:rFonts w:ascii="Arial" w:hAnsi="Arial" w:cs="Arial"/>
          <w:sz w:val="22"/>
          <w:szCs w:val="22"/>
        </w:rPr>
        <w:t xml:space="preserve"> strong population genetic differentiation within the Mariana Islands but not at the scale of the entire North American continent highlights both (1) the pervasive role that long-distance migration in North America plays in collapsing any patterns of population structure that might otherwise develop</w:t>
      </w:r>
      <w:r w:rsidR="00D01CDC" w:rsidRPr="001A0367">
        <w:rPr>
          <w:rFonts w:ascii="Arial" w:hAnsi="Arial" w:cs="Arial"/>
          <w:sz w:val="22"/>
          <w:szCs w:val="22"/>
        </w:rPr>
        <w:t>,</w:t>
      </w:r>
      <w:r w:rsidR="003F0723" w:rsidRPr="001A0367">
        <w:rPr>
          <w:rFonts w:ascii="Arial" w:hAnsi="Arial" w:cs="Arial"/>
          <w:sz w:val="22"/>
          <w:szCs w:val="22"/>
        </w:rPr>
        <w:t xml:space="preserve"> and (2) the fact that many Pacific monarch populations likely have extremely small effective population sizes that are susceptible to very strong genetic drift. </w:t>
      </w:r>
    </w:p>
    <w:p w14:paraId="5CA1FDEB" w14:textId="2F51B828"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rPr>
        <w:t xml:space="preserve">           </w:t>
      </w:r>
      <w:r w:rsidRPr="001A0367">
        <w:rPr>
          <w:rFonts w:ascii="Arial" w:hAnsi="Arial" w:cs="Arial"/>
          <w:sz w:val="22"/>
          <w:szCs w:val="22"/>
        </w:rPr>
        <w:tab/>
        <w:t xml:space="preserve">In contrast to populations within the Mariana Islands, Hawaiian and Australian monarchs </w:t>
      </w:r>
      <w:r w:rsidR="00F51E99" w:rsidRPr="001A0367">
        <w:rPr>
          <w:rFonts w:ascii="Arial" w:hAnsi="Arial" w:cs="Arial"/>
          <w:sz w:val="22"/>
          <w:szCs w:val="22"/>
        </w:rPr>
        <w:t>show only modest evidence for IBD that might be expected in non-migratory monarch populations</w:t>
      </w:r>
      <w:r w:rsidRPr="001A0367">
        <w:rPr>
          <w:rFonts w:ascii="Arial" w:hAnsi="Arial" w:cs="Arial"/>
          <w:sz w:val="22"/>
          <w:szCs w:val="22"/>
        </w:rPr>
        <w:t>. Within Hawaii, our samples from Maui and Oahu formed a single genetic cluster, consistent with the results of</w:t>
      </w:r>
      <w:r w:rsidR="0006299D" w:rsidRPr="001A0367">
        <w:rPr>
          <w:rFonts w:ascii="Arial" w:hAnsi="Arial" w:cs="Arial"/>
          <w:sz w:val="22"/>
          <w:szCs w:val="22"/>
        </w:rPr>
        <w:t xml:space="preserve"> Pierce et al. (2014b)</w:t>
      </w:r>
      <w:r w:rsidRPr="001A0367">
        <w:rPr>
          <w:rFonts w:ascii="Arial" w:hAnsi="Arial" w:cs="Arial"/>
          <w:sz w:val="22"/>
          <w:szCs w:val="22"/>
        </w:rPr>
        <w:t xml:space="preserve">. Likewise, Australian samples from New South Wales and Victoria grouped with samples from Queensland. This result differs somewhat from the results of </w:t>
      </w:r>
      <w:r w:rsidR="0006299D" w:rsidRPr="001A0367">
        <w:rPr>
          <w:rFonts w:ascii="Arial" w:hAnsi="Arial" w:cs="Arial"/>
          <w:sz w:val="22"/>
          <w:szCs w:val="22"/>
        </w:rPr>
        <w:t>Hughes and Zalucki (1984)</w:t>
      </w:r>
      <w:r w:rsidRPr="001A0367">
        <w:rPr>
          <w:rFonts w:ascii="Arial" w:hAnsi="Arial" w:cs="Arial"/>
          <w:sz w:val="22"/>
          <w:szCs w:val="22"/>
        </w:rPr>
        <w:t>, who reported considerable among-site genetic varia</w:t>
      </w:r>
      <w:r w:rsidRPr="001A0367">
        <w:rPr>
          <w:rFonts w:ascii="Arial" w:hAnsi="Arial" w:cs="Arial"/>
          <w:sz w:val="22"/>
          <w:szCs w:val="22"/>
          <w:highlight w:val="white"/>
        </w:rPr>
        <w:t>tion within Queensland, but is consistent with similar later work</w:t>
      </w:r>
      <w:r w:rsidR="0006299D" w:rsidRPr="001A0367">
        <w:rPr>
          <w:rFonts w:ascii="Arial" w:hAnsi="Arial" w:cs="Arial"/>
          <w:sz w:val="22"/>
          <w:szCs w:val="22"/>
        </w:rPr>
        <w:t xml:space="preserve"> (Zalucki et al. 1987)</w:t>
      </w:r>
      <w:r w:rsidRPr="001A0367">
        <w:rPr>
          <w:rFonts w:ascii="Arial" w:hAnsi="Arial" w:cs="Arial"/>
          <w:sz w:val="22"/>
          <w:szCs w:val="22"/>
          <w:highlight w:val="white"/>
        </w:rPr>
        <w:t>.</w:t>
      </w:r>
    </w:p>
    <w:p w14:paraId="4D9702C0" w14:textId="78F34724"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For Hawaiian monarchs, it is not immediately clear why the islands of Maui and Oahu do not form </w:t>
      </w:r>
      <w:r w:rsidR="00F51E99" w:rsidRPr="001A0367">
        <w:rPr>
          <w:rFonts w:ascii="Arial" w:hAnsi="Arial" w:cs="Arial"/>
          <w:sz w:val="22"/>
          <w:szCs w:val="22"/>
          <w:highlight w:val="white"/>
        </w:rPr>
        <w:t>clearly distinct</w:t>
      </w:r>
      <w:r w:rsidRPr="001A0367">
        <w:rPr>
          <w:rFonts w:ascii="Arial" w:hAnsi="Arial" w:cs="Arial"/>
          <w:sz w:val="22"/>
          <w:szCs w:val="22"/>
          <w:highlight w:val="white"/>
        </w:rPr>
        <w:t xml:space="preserve"> populations. One possibility is that prevailing winds promote gene flow </w:t>
      </w:r>
      <w:r w:rsidRPr="001A0367">
        <w:rPr>
          <w:rFonts w:ascii="Arial" w:hAnsi="Arial" w:cs="Arial"/>
          <w:sz w:val="22"/>
          <w:szCs w:val="22"/>
          <w:highlight w:val="white"/>
        </w:rPr>
        <w:lastRenderedPageBreak/>
        <w:t xml:space="preserve">between islands </w:t>
      </w:r>
      <w:r w:rsidR="007D2ACD" w:rsidRPr="001A0367">
        <w:rPr>
          <w:rFonts w:ascii="Arial" w:hAnsi="Arial" w:cs="Arial"/>
          <w:sz w:val="22"/>
          <w:szCs w:val="22"/>
          <w:highlight w:val="white"/>
        </w:rPr>
        <w:t>in a way that</w:t>
      </w:r>
      <w:r w:rsidRPr="001A0367">
        <w:rPr>
          <w:rFonts w:ascii="Arial" w:hAnsi="Arial" w:cs="Arial"/>
          <w:sz w:val="22"/>
          <w:szCs w:val="22"/>
          <w:highlight w:val="white"/>
        </w:rPr>
        <w:t xml:space="preserve"> differs from the Mariana Islands. Pacific monarchs are likely moved by wind patterns</w:t>
      </w:r>
      <w:r w:rsidR="00F51E99" w:rsidRPr="001A0367">
        <w:rPr>
          <w:rFonts w:ascii="Arial" w:hAnsi="Arial" w:cs="Arial"/>
          <w:sz w:val="22"/>
          <w:szCs w:val="22"/>
          <w:highlight w:val="white"/>
        </w:rPr>
        <w:t xml:space="preserve">, </w:t>
      </w:r>
      <w:proofErr w:type="gramStart"/>
      <w:r w:rsidR="00F51E99" w:rsidRPr="001A0367">
        <w:rPr>
          <w:rFonts w:ascii="Arial" w:hAnsi="Arial" w:cs="Arial"/>
          <w:sz w:val="22"/>
          <w:szCs w:val="22"/>
          <w:highlight w:val="white"/>
        </w:rPr>
        <w:t>similar to</w:t>
      </w:r>
      <w:proofErr w:type="gramEnd"/>
      <w:r w:rsidR="00F51E99" w:rsidRPr="001A0367">
        <w:rPr>
          <w:rFonts w:ascii="Arial" w:hAnsi="Arial" w:cs="Arial"/>
          <w:sz w:val="22"/>
          <w:szCs w:val="22"/>
          <w:highlight w:val="white"/>
        </w:rPr>
        <w:t xml:space="preserve"> wind-driven movement patterns noted in migratory </w:t>
      </w:r>
      <w:r w:rsidR="00F51E99" w:rsidRPr="001A0367">
        <w:rPr>
          <w:rFonts w:ascii="Arial" w:hAnsi="Arial" w:cs="Arial"/>
          <w:i/>
          <w:iCs/>
          <w:sz w:val="22"/>
          <w:szCs w:val="22"/>
          <w:highlight w:val="white"/>
        </w:rPr>
        <w:t xml:space="preserve">Vanessa </w:t>
      </w:r>
      <w:proofErr w:type="spellStart"/>
      <w:r w:rsidR="00F51E99" w:rsidRPr="001A0367">
        <w:rPr>
          <w:rFonts w:ascii="Arial" w:hAnsi="Arial" w:cs="Arial"/>
          <w:i/>
          <w:iCs/>
          <w:sz w:val="22"/>
          <w:szCs w:val="22"/>
          <w:highlight w:val="white"/>
        </w:rPr>
        <w:t>cardui</w:t>
      </w:r>
      <w:proofErr w:type="spellEnd"/>
      <w:r w:rsidR="00F51E99" w:rsidRPr="001A0367">
        <w:rPr>
          <w:rFonts w:ascii="Arial" w:hAnsi="Arial" w:cs="Arial"/>
          <w:sz w:val="22"/>
          <w:szCs w:val="22"/>
          <w:highlight w:val="white"/>
        </w:rPr>
        <w:t xml:space="preserve"> (</w:t>
      </w:r>
      <w:proofErr w:type="spellStart"/>
      <w:r w:rsidR="004728DB" w:rsidRPr="001A0367">
        <w:rPr>
          <w:rFonts w:ascii="Arial" w:hAnsi="Arial" w:cs="Arial"/>
          <w:sz w:val="22"/>
          <w:szCs w:val="22"/>
          <w:highlight w:val="white"/>
        </w:rPr>
        <w:t>Stefanescu</w:t>
      </w:r>
      <w:proofErr w:type="spellEnd"/>
      <w:r w:rsidR="004728DB" w:rsidRPr="001A0367">
        <w:rPr>
          <w:rFonts w:ascii="Arial" w:hAnsi="Arial" w:cs="Arial"/>
          <w:sz w:val="22"/>
          <w:szCs w:val="22"/>
          <w:highlight w:val="white"/>
        </w:rPr>
        <w:t xml:space="preserve"> et al. 2007</w:t>
      </w:r>
      <w:r w:rsidR="00F51E99" w:rsidRPr="001A0367">
        <w:rPr>
          <w:rFonts w:ascii="Arial" w:hAnsi="Arial" w:cs="Arial"/>
          <w:sz w:val="22"/>
          <w:szCs w:val="22"/>
          <w:highlight w:val="white"/>
        </w:rPr>
        <w:t>)</w:t>
      </w:r>
      <w:r w:rsidRPr="001A0367">
        <w:rPr>
          <w:rFonts w:ascii="Arial" w:hAnsi="Arial" w:cs="Arial"/>
          <w:sz w:val="22"/>
          <w:szCs w:val="22"/>
          <w:highlight w:val="white"/>
        </w:rPr>
        <w:t xml:space="preserve">, and it has been suggested that </w:t>
      </w:r>
      <w:r w:rsidR="004728DB" w:rsidRPr="001A0367">
        <w:rPr>
          <w:rFonts w:ascii="Arial" w:hAnsi="Arial" w:cs="Arial"/>
          <w:sz w:val="22"/>
          <w:szCs w:val="22"/>
          <w:highlight w:val="white"/>
        </w:rPr>
        <w:t xml:space="preserve">a </w:t>
      </w:r>
      <w:r w:rsidRPr="001A0367">
        <w:rPr>
          <w:rFonts w:ascii="Arial" w:hAnsi="Arial" w:cs="Arial"/>
          <w:sz w:val="22"/>
          <w:szCs w:val="22"/>
          <w:highlight w:val="white"/>
        </w:rPr>
        <w:t>tropical cyclone may have led to the monarch’s establish</w:t>
      </w:r>
      <w:r w:rsidR="004728DB" w:rsidRPr="001A0367">
        <w:rPr>
          <w:rFonts w:ascii="Arial" w:hAnsi="Arial" w:cs="Arial"/>
          <w:sz w:val="22"/>
          <w:szCs w:val="22"/>
          <w:highlight w:val="white"/>
        </w:rPr>
        <w:t>ment</w:t>
      </w:r>
      <w:r w:rsidRPr="001A0367">
        <w:rPr>
          <w:rFonts w:ascii="Arial" w:hAnsi="Arial" w:cs="Arial"/>
          <w:sz w:val="22"/>
          <w:szCs w:val="22"/>
          <w:highlight w:val="white"/>
        </w:rPr>
        <w:t xml:space="preserve"> in Australi</w:t>
      </w:r>
      <w:r w:rsidR="003A19F1">
        <w:rPr>
          <w:rFonts w:ascii="Arial" w:hAnsi="Arial" w:cs="Arial"/>
          <w:sz w:val="22"/>
          <w:szCs w:val="22"/>
        </w:rPr>
        <w:t>a, following an “outbreak” of monarchs shortly after establishing in New Caledonia</w:t>
      </w:r>
      <w:r w:rsidR="0006299D" w:rsidRPr="001A0367">
        <w:rPr>
          <w:rFonts w:ascii="Arial" w:hAnsi="Arial" w:cs="Arial"/>
          <w:sz w:val="22"/>
          <w:szCs w:val="22"/>
        </w:rPr>
        <w:t xml:space="preserve"> (Clarke and Zalucki 2004)</w:t>
      </w:r>
      <w:r w:rsidRPr="001A0367">
        <w:rPr>
          <w:rFonts w:ascii="Arial" w:hAnsi="Arial" w:cs="Arial"/>
          <w:sz w:val="22"/>
          <w:szCs w:val="22"/>
          <w:highlight w:val="white"/>
        </w:rPr>
        <w:t xml:space="preserve">. </w:t>
      </w:r>
      <w:r w:rsidR="0089799A">
        <w:rPr>
          <w:rFonts w:ascii="Arial" w:hAnsi="Arial" w:cs="Arial"/>
          <w:sz w:val="22"/>
          <w:szCs w:val="22"/>
          <w:highlight w:val="white"/>
        </w:rPr>
        <w:t>Another</w:t>
      </w:r>
      <w:r w:rsidR="00076730" w:rsidRPr="001A0367">
        <w:rPr>
          <w:rFonts w:ascii="Arial" w:hAnsi="Arial" w:cs="Arial"/>
          <w:sz w:val="22"/>
          <w:szCs w:val="22"/>
          <w:highlight w:val="white"/>
        </w:rPr>
        <w:t xml:space="preserve"> possibility is between-island movement </w:t>
      </w:r>
      <w:r w:rsidR="007D2ACD" w:rsidRPr="001A0367">
        <w:rPr>
          <w:rFonts w:ascii="Arial" w:hAnsi="Arial" w:cs="Arial"/>
          <w:sz w:val="22"/>
          <w:szCs w:val="22"/>
          <w:highlight w:val="white"/>
        </w:rPr>
        <w:t>of monarchs by butterfly breeders</w:t>
      </w:r>
      <w:r w:rsidR="004728DB" w:rsidRPr="001A0367">
        <w:rPr>
          <w:rFonts w:ascii="Arial" w:hAnsi="Arial" w:cs="Arial"/>
          <w:sz w:val="22"/>
          <w:szCs w:val="22"/>
          <w:highlight w:val="white"/>
        </w:rPr>
        <w:t xml:space="preserve"> in Hawaii</w:t>
      </w:r>
      <w:r w:rsidR="007D2ACD" w:rsidRPr="001A0367">
        <w:rPr>
          <w:rFonts w:ascii="Arial" w:hAnsi="Arial" w:cs="Arial"/>
          <w:sz w:val="22"/>
          <w:szCs w:val="22"/>
          <w:highlight w:val="white"/>
        </w:rPr>
        <w:t>, who sell monarchs for release at weddings and celebrations</w:t>
      </w:r>
      <w:r w:rsidR="001D120C">
        <w:rPr>
          <w:rFonts w:ascii="Arial" w:hAnsi="Arial" w:cs="Arial"/>
          <w:sz w:val="22"/>
          <w:szCs w:val="22"/>
          <w:highlight w:val="white"/>
        </w:rPr>
        <w:t xml:space="preserve"> (D. Loo-McDowell, </w:t>
      </w:r>
      <w:r w:rsidR="001D120C" w:rsidRPr="001D120C">
        <w:rPr>
          <w:rFonts w:ascii="Arial" w:hAnsi="Arial" w:cs="Arial"/>
          <w:i/>
          <w:iCs/>
          <w:sz w:val="22"/>
          <w:szCs w:val="22"/>
          <w:highlight w:val="white"/>
        </w:rPr>
        <w:t>pers. comm.</w:t>
      </w:r>
      <w:r w:rsidR="001D120C">
        <w:rPr>
          <w:rFonts w:ascii="Arial" w:hAnsi="Arial" w:cs="Arial"/>
          <w:sz w:val="22"/>
          <w:szCs w:val="22"/>
          <w:highlight w:val="white"/>
        </w:rPr>
        <w:t>)</w:t>
      </w:r>
      <w:r w:rsidR="007D2ACD" w:rsidRPr="001A0367">
        <w:rPr>
          <w:rFonts w:ascii="Arial" w:hAnsi="Arial" w:cs="Arial"/>
          <w:sz w:val="22"/>
          <w:szCs w:val="22"/>
          <w:highlight w:val="white"/>
        </w:rPr>
        <w:t xml:space="preserve">. </w:t>
      </w:r>
      <w:r w:rsidRPr="001A0367">
        <w:rPr>
          <w:rFonts w:ascii="Arial" w:hAnsi="Arial" w:cs="Arial"/>
          <w:sz w:val="22"/>
          <w:szCs w:val="22"/>
          <w:highlight w:val="white"/>
        </w:rPr>
        <w:t>In t</w:t>
      </w:r>
      <w:r w:rsidRPr="001A0367">
        <w:rPr>
          <w:rFonts w:ascii="Arial" w:hAnsi="Arial" w:cs="Arial"/>
          <w:sz w:val="22"/>
          <w:szCs w:val="22"/>
        </w:rPr>
        <w:t xml:space="preserve">he case of Australian monarchs, the lack of strong differentiation across the continent </w:t>
      </w:r>
      <w:r w:rsidR="004728DB" w:rsidRPr="001A0367">
        <w:rPr>
          <w:rFonts w:ascii="Arial" w:hAnsi="Arial" w:cs="Arial"/>
          <w:sz w:val="22"/>
          <w:szCs w:val="22"/>
        </w:rPr>
        <w:t>may be driven by</w:t>
      </w:r>
      <w:r w:rsidRPr="001A0367">
        <w:rPr>
          <w:rFonts w:ascii="Arial" w:hAnsi="Arial" w:cs="Arial"/>
          <w:sz w:val="22"/>
          <w:szCs w:val="22"/>
        </w:rPr>
        <w:t xml:space="preserve"> seasonal migration patterns akin to those seen in </w:t>
      </w:r>
      <w:r w:rsidR="00F51E99" w:rsidRPr="001A0367">
        <w:rPr>
          <w:rFonts w:ascii="Arial" w:hAnsi="Arial" w:cs="Arial"/>
          <w:sz w:val="22"/>
          <w:szCs w:val="22"/>
        </w:rPr>
        <w:t xml:space="preserve">western </w:t>
      </w:r>
      <w:r w:rsidRPr="001A0367">
        <w:rPr>
          <w:rFonts w:ascii="Arial" w:hAnsi="Arial" w:cs="Arial"/>
          <w:sz w:val="22"/>
          <w:szCs w:val="22"/>
        </w:rPr>
        <w:t>North American monarchs</w:t>
      </w:r>
      <w:r w:rsidR="0006299D" w:rsidRPr="001A0367">
        <w:rPr>
          <w:rFonts w:ascii="Arial" w:hAnsi="Arial" w:cs="Arial"/>
          <w:sz w:val="22"/>
          <w:szCs w:val="22"/>
        </w:rPr>
        <w:t xml:space="preserve"> (James 1993, James and James 2019)</w:t>
      </w:r>
      <w:r w:rsidRPr="001A0367">
        <w:rPr>
          <w:rFonts w:ascii="Arial" w:hAnsi="Arial" w:cs="Arial"/>
          <w:sz w:val="22"/>
          <w:szCs w:val="22"/>
        </w:rPr>
        <w:t>. Australian monarchs retain migration-associated behaviors</w:t>
      </w:r>
      <w:r w:rsidR="00D6517B">
        <w:rPr>
          <w:rFonts w:ascii="Arial" w:hAnsi="Arial" w:cs="Arial"/>
          <w:sz w:val="22"/>
          <w:szCs w:val="22"/>
        </w:rPr>
        <w:t xml:space="preserve"> such as seasonal reproductive arrest and sustained directional flight—necessary though not sufficient conditions for long-distance migration—</w:t>
      </w:r>
      <w:r w:rsidRPr="001A0367">
        <w:rPr>
          <w:rFonts w:ascii="Arial" w:hAnsi="Arial" w:cs="Arial"/>
          <w:sz w:val="22"/>
          <w:szCs w:val="22"/>
        </w:rPr>
        <w:t xml:space="preserve">that further support the notion that they may undergo large-scale seasonal movements </w:t>
      </w:r>
      <w:r w:rsidR="0006299D" w:rsidRPr="001A0367">
        <w:rPr>
          <w:rFonts w:ascii="Arial" w:hAnsi="Arial" w:cs="Arial"/>
          <w:sz w:val="22"/>
          <w:szCs w:val="22"/>
        </w:rPr>
        <w:t xml:space="preserve">(James 1993, Freedman et al. 2018, </w:t>
      </w:r>
      <w:r w:rsidRPr="001A0367">
        <w:rPr>
          <w:rFonts w:ascii="Arial" w:hAnsi="Arial" w:cs="Arial"/>
          <w:sz w:val="22"/>
          <w:szCs w:val="22"/>
        </w:rPr>
        <w:t xml:space="preserve">Hemstrom et al. </w:t>
      </w:r>
      <w:r w:rsidRPr="001A0367">
        <w:rPr>
          <w:rFonts w:ascii="Arial" w:hAnsi="Arial" w:cs="Arial"/>
          <w:i/>
          <w:sz w:val="22"/>
          <w:szCs w:val="22"/>
        </w:rPr>
        <w:t>in prep</w:t>
      </w:r>
      <w:r w:rsidR="0006299D" w:rsidRPr="001A0367">
        <w:rPr>
          <w:rFonts w:ascii="Arial" w:hAnsi="Arial" w:cs="Arial"/>
          <w:sz w:val="22"/>
          <w:szCs w:val="22"/>
        </w:rPr>
        <w:t>)</w:t>
      </w:r>
      <w:r w:rsidRPr="001A0367">
        <w:rPr>
          <w:rFonts w:ascii="Arial" w:hAnsi="Arial" w:cs="Arial"/>
          <w:sz w:val="22"/>
          <w:szCs w:val="22"/>
        </w:rPr>
        <w:t xml:space="preserve">. </w:t>
      </w:r>
      <w:r w:rsidR="00F51E99" w:rsidRPr="001A0367">
        <w:rPr>
          <w:rFonts w:ascii="Arial" w:hAnsi="Arial" w:cs="Arial"/>
          <w:sz w:val="22"/>
          <w:szCs w:val="22"/>
        </w:rPr>
        <w:t>Thus,</w:t>
      </w:r>
      <w:r w:rsidRPr="001A0367">
        <w:rPr>
          <w:rFonts w:ascii="Arial" w:hAnsi="Arial" w:cs="Arial"/>
          <w:sz w:val="22"/>
          <w:szCs w:val="22"/>
        </w:rPr>
        <w:t xml:space="preserve"> the lack of continent-wide population structure seen in migratory North American monarchs may be recapitulated</w:t>
      </w:r>
      <w:r w:rsidR="00F51E99" w:rsidRPr="001A0367">
        <w:rPr>
          <w:rFonts w:ascii="Arial" w:hAnsi="Arial" w:cs="Arial"/>
          <w:sz w:val="22"/>
          <w:szCs w:val="22"/>
        </w:rPr>
        <w:t>, albeit to a lesser extent,</w:t>
      </w:r>
      <w:r w:rsidRPr="001A0367">
        <w:rPr>
          <w:rFonts w:ascii="Arial" w:hAnsi="Arial" w:cs="Arial"/>
          <w:sz w:val="22"/>
          <w:szCs w:val="22"/>
        </w:rPr>
        <w:t xml:space="preserve"> in Australia.</w:t>
      </w:r>
    </w:p>
    <w:p w14:paraId="35516C8C" w14:textId="26349570"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Interpreting </w:t>
      </w:r>
      <w:r w:rsidR="00D01CDC" w:rsidRPr="001A0367">
        <w:rPr>
          <w:rFonts w:ascii="Arial" w:hAnsi="Arial" w:cs="Arial"/>
          <w:sz w:val="22"/>
          <w:szCs w:val="22"/>
        </w:rPr>
        <w:t xml:space="preserve">the results of </w:t>
      </w:r>
      <w:r w:rsidRPr="001A0367">
        <w:rPr>
          <w:rFonts w:ascii="Arial" w:hAnsi="Arial" w:cs="Arial"/>
          <w:sz w:val="22"/>
          <w:szCs w:val="22"/>
        </w:rPr>
        <w:t>our demographic model</w:t>
      </w:r>
      <w:r w:rsidR="00D01CDC" w:rsidRPr="001A0367">
        <w:rPr>
          <w:rFonts w:ascii="Arial" w:hAnsi="Arial" w:cs="Arial"/>
          <w:sz w:val="22"/>
          <w:szCs w:val="22"/>
        </w:rPr>
        <w:t xml:space="preserve">s is </w:t>
      </w:r>
      <w:r w:rsidRPr="001A0367">
        <w:rPr>
          <w:rFonts w:ascii="Arial" w:hAnsi="Arial" w:cs="Arial"/>
          <w:sz w:val="22"/>
          <w:szCs w:val="22"/>
        </w:rPr>
        <w:t xml:space="preserve">somewhat more complicated than interpreting basic patterns of relatedness among populations. This is due to the conflicting inferences provided by the two best-performing model structures and the wide range of parameter estimates in the </w:t>
      </w:r>
      <w:r w:rsidR="0019445A">
        <w:rPr>
          <w:rFonts w:ascii="Arial" w:hAnsi="Arial" w:cs="Arial"/>
          <w:i/>
          <w:sz w:val="22"/>
          <w:szCs w:val="22"/>
        </w:rPr>
        <w:t>Three Epoch</w:t>
      </w:r>
      <w:r w:rsidRPr="001A0367">
        <w:rPr>
          <w:rFonts w:ascii="Arial" w:hAnsi="Arial" w:cs="Arial"/>
          <w:i/>
          <w:sz w:val="22"/>
          <w:szCs w:val="22"/>
        </w:rPr>
        <w:t xml:space="preserve"> </w:t>
      </w:r>
      <w:r w:rsidRPr="001A0367">
        <w:rPr>
          <w:rFonts w:ascii="Arial" w:hAnsi="Arial" w:cs="Arial"/>
          <w:sz w:val="22"/>
          <w:szCs w:val="22"/>
        </w:rPr>
        <w:t xml:space="preserve">models. Although we present the results of both the simpler </w:t>
      </w:r>
      <w:r w:rsidR="0019445A">
        <w:rPr>
          <w:rFonts w:ascii="Arial" w:hAnsi="Arial" w:cs="Arial"/>
          <w:i/>
          <w:sz w:val="22"/>
          <w:szCs w:val="22"/>
        </w:rPr>
        <w:t>Found and Grow</w:t>
      </w:r>
      <w:r w:rsidRPr="001A0367">
        <w:rPr>
          <w:rFonts w:ascii="Arial" w:hAnsi="Arial" w:cs="Arial"/>
          <w:sz w:val="22"/>
          <w:szCs w:val="22"/>
        </w:rPr>
        <w:t xml:space="preserve"> and the more complicated </w:t>
      </w:r>
      <w:r w:rsidR="0019445A">
        <w:rPr>
          <w:rFonts w:ascii="Arial" w:hAnsi="Arial" w:cs="Arial"/>
          <w:i/>
          <w:sz w:val="22"/>
          <w:szCs w:val="22"/>
        </w:rPr>
        <w:t>Three Epoch</w:t>
      </w:r>
      <w:r w:rsidRPr="001A0367">
        <w:rPr>
          <w:rFonts w:ascii="Arial" w:hAnsi="Arial" w:cs="Arial"/>
          <w:sz w:val="22"/>
          <w:szCs w:val="22"/>
        </w:rPr>
        <w:t xml:space="preserve"> models, we are inclined to place more confidence in the estimates produced by the </w:t>
      </w:r>
      <w:r w:rsidR="0019445A">
        <w:rPr>
          <w:rFonts w:ascii="Arial" w:hAnsi="Arial" w:cs="Arial"/>
          <w:i/>
          <w:sz w:val="22"/>
          <w:szCs w:val="22"/>
        </w:rPr>
        <w:t>Three Epoch</w:t>
      </w:r>
      <w:r w:rsidRPr="001A0367">
        <w:rPr>
          <w:rFonts w:ascii="Arial" w:hAnsi="Arial" w:cs="Arial"/>
          <w:sz w:val="22"/>
          <w:szCs w:val="22"/>
        </w:rPr>
        <w:t xml:space="preserve"> models for two reasons: (1) the demographic scenario that it specifies—recent demographic expansion in the ancestral North American population prior to geographic expansion—has empirical support from other studies</w:t>
      </w:r>
      <w:r w:rsidR="0006299D" w:rsidRPr="001A0367">
        <w:rPr>
          <w:rFonts w:ascii="Arial" w:hAnsi="Arial" w:cs="Arial"/>
          <w:sz w:val="22"/>
          <w:szCs w:val="22"/>
        </w:rPr>
        <w:t xml:space="preserve"> (Zhan et al. 2014, </w:t>
      </w:r>
      <w:proofErr w:type="spellStart"/>
      <w:r w:rsidR="0006299D" w:rsidRPr="001A0367">
        <w:rPr>
          <w:rFonts w:ascii="Arial" w:hAnsi="Arial" w:cs="Arial"/>
          <w:sz w:val="22"/>
          <w:szCs w:val="22"/>
        </w:rPr>
        <w:t>Pfeiler</w:t>
      </w:r>
      <w:proofErr w:type="spellEnd"/>
      <w:r w:rsidR="0006299D" w:rsidRPr="001A0367">
        <w:rPr>
          <w:rFonts w:ascii="Arial" w:hAnsi="Arial" w:cs="Arial"/>
          <w:sz w:val="22"/>
          <w:szCs w:val="22"/>
        </w:rPr>
        <w:t xml:space="preserve"> et al. 2017)</w:t>
      </w:r>
      <w:r w:rsidRPr="001A0367">
        <w:rPr>
          <w:rFonts w:ascii="Arial" w:hAnsi="Arial" w:cs="Arial"/>
          <w:sz w:val="22"/>
          <w:szCs w:val="22"/>
        </w:rPr>
        <w:t xml:space="preserve"> and accords with our understanding of past changes in climate, and (2) this model structure produces parameter estimates that match our prior understanding for how and when monarch range expansion may have occurred. The latter point is related to the former: because a North American population expansion is not allowed until after the founding of Hawaii in the </w:t>
      </w:r>
      <w:r w:rsidR="0019445A">
        <w:rPr>
          <w:rFonts w:ascii="Arial" w:hAnsi="Arial" w:cs="Arial"/>
          <w:i/>
          <w:sz w:val="22"/>
          <w:szCs w:val="22"/>
        </w:rPr>
        <w:t>Found and Grow</w:t>
      </w:r>
      <w:r w:rsidRPr="001A0367">
        <w:rPr>
          <w:rFonts w:ascii="Arial" w:hAnsi="Arial" w:cs="Arial"/>
          <w:sz w:val="22"/>
          <w:szCs w:val="22"/>
        </w:rPr>
        <w:t xml:space="preserve"> model, this model forces an ancient founding of the Hawaiian population </w:t>
      </w:r>
      <w:proofErr w:type="gramStart"/>
      <w:r w:rsidRPr="001A0367">
        <w:rPr>
          <w:rFonts w:ascii="Arial" w:hAnsi="Arial" w:cs="Arial"/>
          <w:sz w:val="22"/>
          <w:szCs w:val="22"/>
        </w:rPr>
        <w:t>in order to</w:t>
      </w:r>
      <w:proofErr w:type="gramEnd"/>
      <w:r w:rsidRPr="001A0367">
        <w:rPr>
          <w:rFonts w:ascii="Arial" w:hAnsi="Arial" w:cs="Arial"/>
          <w:sz w:val="22"/>
          <w:szCs w:val="22"/>
        </w:rPr>
        <w:t xml:space="preserve"> allow for the ancient growth of the North American population. As such, we focus our discussion on the estimates produced by the </w:t>
      </w:r>
      <w:r w:rsidR="0019445A">
        <w:rPr>
          <w:rFonts w:ascii="Arial" w:hAnsi="Arial" w:cs="Arial"/>
          <w:i/>
          <w:sz w:val="22"/>
          <w:szCs w:val="22"/>
        </w:rPr>
        <w:t>Three Epoch</w:t>
      </w:r>
      <w:r w:rsidRPr="001A0367">
        <w:rPr>
          <w:rFonts w:ascii="Arial" w:hAnsi="Arial" w:cs="Arial"/>
          <w:sz w:val="22"/>
          <w:szCs w:val="22"/>
        </w:rPr>
        <w:t xml:space="preserve"> model.</w:t>
      </w:r>
    </w:p>
    <w:p w14:paraId="1F8E76F7" w14:textId="4F1C63EA" w:rsidR="00D255B4" w:rsidRDefault="003F0723" w:rsidP="001A0367">
      <w:pPr>
        <w:spacing w:line="276" w:lineRule="auto"/>
        <w:ind w:firstLine="720"/>
        <w:jc w:val="both"/>
        <w:rPr>
          <w:rFonts w:ascii="Arial" w:hAnsi="Arial" w:cs="Arial"/>
          <w:sz w:val="22"/>
          <w:szCs w:val="22"/>
        </w:rPr>
      </w:pPr>
      <w:r w:rsidRPr="001A0367">
        <w:rPr>
          <w:rFonts w:ascii="Arial" w:hAnsi="Arial" w:cs="Arial"/>
          <w:sz w:val="22"/>
          <w:szCs w:val="22"/>
        </w:rPr>
        <w:t xml:space="preserve">In general, our demographic results do not exclude a recent founding of the Hawaiian population by North American monarchs (Fig </w:t>
      </w:r>
      <w:r w:rsidR="00245A5A">
        <w:rPr>
          <w:rFonts w:ascii="Arial" w:hAnsi="Arial" w:cs="Arial"/>
          <w:sz w:val="22"/>
          <w:szCs w:val="22"/>
        </w:rPr>
        <w:t>3</w:t>
      </w:r>
      <w:r w:rsidRPr="001A0367">
        <w:rPr>
          <w:rFonts w:ascii="Arial" w:hAnsi="Arial" w:cs="Arial"/>
          <w:sz w:val="22"/>
          <w:szCs w:val="22"/>
        </w:rPr>
        <w:t xml:space="preserve">d). While our model optimizations span several orders of magnitude for </w:t>
      </w:r>
      <w:r w:rsidR="007D2ACD" w:rsidRPr="001A0367">
        <w:rPr>
          <w:rFonts w:ascii="Arial" w:hAnsi="Arial" w:cs="Arial"/>
          <w:sz w:val="22"/>
          <w:szCs w:val="22"/>
        </w:rPr>
        <w:t>the time since establishment</w:t>
      </w:r>
      <w:r w:rsidRPr="001A0367">
        <w:rPr>
          <w:rFonts w:ascii="Arial" w:hAnsi="Arial" w:cs="Arial"/>
          <w:sz w:val="22"/>
          <w:szCs w:val="22"/>
        </w:rPr>
        <w:t>, many of the iterations settled on introduction estimates of less than 200 years ago</w:t>
      </w:r>
      <w:r w:rsidR="0032621F">
        <w:rPr>
          <w:rFonts w:ascii="Arial" w:hAnsi="Arial" w:cs="Arial"/>
          <w:sz w:val="22"/>
          <w:szCs w:val="22"/>
        </w:rPr>
        <w:t xml:space="preserve"> for the </w:t>
      </w:r>
      <w:r w:rsidR="0019445A">
        <w:rPr>
          <w:rFonts w:ascii="Arial" w:hAnsi="Arial" w:cs="Arial"/>
          <w:i/>
          <w:iCs/>
          <w:sz w:val="22"/>
          <w:szCs w:val="22"/>
        </w:rPr>
        <w:t>Three Epoch</w:t>
      </w:r>
      <w:r w:rsidR="0032621F">
        <w:rPr>
          <w:rFonts w:ascii="Arial" w:hAnsi="Arial" w:cs="Arial"/>
          <w:sz w:val="22"/>
          <w:szCs w:val="22"/>
        </w:rPr>
        <w:t xml:space="preserve"> model</w:t>
      </w:r>
      <w:r w:rsidRPr="001A0367">
        <w:rPr>
          <w:rFonts w:ascii="Arial" w:hAnsi="Arial" w:cs="Arial"/>
          <w:sz w:val="22"/>
          <w:szCs w:val="22"/>
        </w:rPr>
        <w:t>. Since the earliest historical records of monarchs on Hawaii date to roughly 200 years ago (1841)</w:t>
      </w:r>
      <w:r w:rsidR="007D2ACD" w:rsidRPr="001A0367">
        <w:rPr>
          <w:rFonts w:ascii="Arial" w:hAnsi="Arial" w:cs="Arial"/>
          <w:sz w:val="22"/>
          <w:szCs w:val="22"/>
        </w:rPr>
        <w:t xml:space="preserve"> (Zalucki and Clarke 2004)</w:t>
      </w:r>
      <w:r w:rsidRPr="001A0367">
        <w:rPr>
          <w:rFonts w:ascii="Arial" w:hAnsi="Arial" w:cs="Arial"/>
          <w:sz w:val="22"/>
          <w:szCs w:val="22"/>
        </w:rPr>
        <w:t>,</w:t>
      </w:r>
      <w:r w:rsidR="00FD28ED" w:rsidRPr="001A0367" w:rsidDel="00FD28ED">
        <w:rPr>
          <w:rFonts w:ascii="Arial" w:hAnsi="Arial" w:cs="Arial"/>
          <w:sz w:val="22"/>
          <w:szCs w:val="22"/>
        </w:rPr>
        <w:t xml:space="preserve"> </w:t>
      </w:r>
      <w:r w:rsidRPr="001A0367">
        <w:rPr>
          <w:rFonts w:ascii="Arial" w:hAnsi="Arial" w:cs="Arial"/>
          <w:sz w:val="22"/>
          <w:szCs w:val="22"/>
        </w:rPr>
        <w:t xml:space="preserve">we are inclined to </w:t>
      </w:r>
      <w:r w:rsidR="00D01CDC" w:rsidRPr="001A0367">
        <w:rPr>
          <w:rFonts w:ascii="Arial" w:hAnsi="Arial" w:cs="Arial"/>
          <w:sz w:val="22"/>
          <w:szCs w:val="22"/>
        </w:rPr>
        <w:t>accept</w:t>
      </w:r>
      <w:r w:rsidRPr="001A0367">
        <w:rPr>
          <w:rFonts w:ascii="Arial" w:hAnsi="Arial" w:cs="Arial"/>
          <w:sz w:val="22"/>
          <w:szCs w:val="22"/>
        </w:rPr>
        <w:t xml:space="preserve"> the results of </w:t>
      </w:r>
      <w:r w:rsidR="00FD28ED">
        <w:rPr>
          <w:rFonts w:ascii="Arial" w:hAnsi="Arial" w:cs="Arial"/>
          <w:sz w:val="22"/>
          <w:szCs w:val="22"/>
        </w:rPr>
        <w:t>iterations with shorter estimated divergence times</w:t>
      </w:r>
      <w:r w:rsidRPr="001A0367">
        <w:rPr>
          <w:rFonts w:ascii="Arial" w:hAnsi="Arial" w:cs="Arial"/>
          <w:sz w:val="22"/>
          <w:szCs w:val="22"/>
        </w:rPr>
        <w:t>. Other lines of evidence supporting recent (&lt;200 years) Hawaiian establishment include</w:t>
      </w:r>
      <w:r w:rsidR="00D01CDC" w:rsidRPr="001A0367">
        <w:rPr>
          <w:rFonts w:ascii="Arial" w:hAnsi="Arial" w:cs="Arial"/>
          <w:sz w:val="22"/>
          <w:szCs w:val="22"/>
        </w:rPr>
        <w:t>:</w:t>
      </w:r>
      <w:r w:rsidRPr="001A0367">
        <w:rPr>
          <w:rFonts w:ascii="Arial" w:hAnsi="Arial" w:cs="Arial"/>
          <w:sz w:val="22"/>
          <w:szCs w:val="22"/>
        </w:rPr>
        <w:t xml:space="preserve"> (1) the lack of noticeable phenotypic differentiation between North American and Pacific Island monarchs, especially relative to the pronounced phenotypic differences in non-migratory populations from the Caribbean and South America</w:t>
      </w:r>
      <w:r w:rsidR="00B51EDA">
        <w:rPr>
          <w:rFonts w:ascii="Arial" w:hAnsi="Arial" w:cs="Arial"/>
          <w:sz w:val="22"/>
          <w:szCs w:val="22"/>
        </w:rPr>
        <w:t xml:space="preserve"> (</w:t>
      </w:r>
      <w:r w:rsidR="00B51EDA" w:rsidRPr="001A0367">
        <w:rPr>
          <w:rFonts w:ascii="Arial" w:hAnsi="Arial" w:cs="Arial"/>
          <w:sz w:val="22"/>
          <w:szCs w:val="22"/>
        </w:rPr>
        <w:t>Freedman et al. 2020</w:t>
      </w:r>
      <w:r w:rsidR="00B51EDA">
        <w:rPr>
          <w:rFonts w:ascii="Arial" w:hAnsi="Arial" w:cs="Arial"/>
          <w:sz w:val="22"/>
          <w:szCs w:val="22"/>
        </w:rPr>
        <w:t>a)</w:t>
      </w:r>
      <w:r w:rsidRPr="001A0367">
        <w:rPr>
          <w:rFonts w:ascii="Arial" w:hAnsi="Arial" w:cs="Arial"/>
          <w:sz w:val="22"/>
          <w:szCs w:val="22"/>
        </w:rPr>
        <w:t>, which have historically been treated as separate subspecies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Ackery</w:t>
      </w:r>
      <w:proofErr w:type="spellEnd"/>
      <w:r w:rsidR="000E2CEA" w:rsidRPr="001A0367">
        <w:rPr>
          <w:rFonts w:ascii="Arial" w:hAnsi="Arial" w:cs="Arial"/>
          <w:sz w:val="22"/>
          <w:szCs w:val="22"/>
        </w:rPr>
        <w:t xml:space="preserve"> and Vane-Wright 1984)</w:t>
      </w:r>
      <w:r w:rsidR="00D01CDC" w:rsidRPr="001A0367">
        <w:rPr>
          <w:rFonts w:ascii="Arial" w:hAnsi="Arial" w:cs="Arial"/>
          <w:sz w:val="22"/>
          <w:szCs w:val="22"/>
        </w:rPr>
        <w:t>,</w:t>
      </w:r>
      <w:r w:rsidRPr="001A0367">
        <w:rPr>
          <w:rFonts w:ascii="Arial" w:hAnsi="Arial" w:cs="Arial"/>
          <w:sz w:val="22"/>
          <w:szCs w:val="22"/>
        </w:rPr>
        <w:t xml:space="preserve"> (2) the likely need for human-mediated transport of the monarch’s host plants (some of which are native to subtropical Africa) as a </w:t>
      </w:r>
      <w:r w:rsidR="00D01CDC" w:rsidRPr="001A0367">
        <w:rPr>
          <w:rFonts w:ascii="Arial" w:hAnsi="Arial" w:cs="Arial"/>
          <w:sz w:val="22"/>
          <w:szCs w:val="22"/>
        </w:rPr>
        <w:t>pre-</w:t>
      </w:r>
      <w:r w:rsidRPr="001A0367">
        <w:rPr>
          <w:rFonts w:ascii="Arial" w:hAnsi="Arial" w:cs="Arial"/>
          <w:sz w:val="22"/>
          <w:szCs w:val="22"/>
        </w:rPr>
        <w:t>condition of monarch establishment in the Pacific</w:t>
      </w:r>
      <w:r w:rsidR="00D01CDC" w:rsidRPr="001A0367">
        <w:rPr>
          <w:rFonts w:ascii="Arial" w:hAnsi="Arial" w:cs="Arial"/>
          <w:sz w:val="22"/>
          <w:szCs w:val="22"/>
        </w:rPr>
        <w:t>, and</w:t>
      </w:r>
      <w:r w:rsidRPr="001A0367">
        <w:rPr>
          <w:rFonts w:ascii="Arial" w:hAnsi="Arial" w:cs="Arial"/>
          <w:sz w:val="22"/>
          <w:szCs w:val="22"/>
        </w:rPr>
        <w:t xml:space="preserve"> (3) recent genomic evidence showing that captive breeding</w:t>
      </w:r>
      <w:r w:rsidR="007D2ACD" w:rsidRPr="001A0367">
        <w:rPr>
          <w:rFonts w:ascii="Arial" w:hAnsi="Arial" w:cs="Arial"/>
          <w:sz w:val="22"/>
          <w:szCs w:val="22"/>
        </w:rPr>
        <w:t xml:space="preserve"> of monarchs</w:t>
      </w:r>
      <w:r w:rsidR="000E2CEA" w:rsidRPr="001A0367">
        <w:rPr>
          <w:rFonts w:ascii="Arial" w:hAnsi="Arial" w:cs="Arial"/>
          <w:sz w:val="22"/>
          <w:szCs w:val="22"/>
        </w:rPr>
        <w:t xml:space="preserve"> over short time scales</w:t>
      </w:r>
      <w:r w:rsidRPr="001A0367">
        <w:rPr>
          <w:rFonts w:ascii="Arial" w:hAnsi="Arial" w:cs="Arial"/>
          <w:sz w:val="22"/>
          <w:szCs w:val="22"/>
        </w:rPr>
        <w:t xml:space="preserve"> is sufficient to generate patterns of genetic </w:t>
      </w:r>
      <w:r w:rsidRPr="001A0367">
        <w:rPr>
          <w:rFonts w:ascii="Arial" w:hAnsi="Arial" w:cs="Arial"/>
          <w:sz w:val="22"/>
          <w:szCs w:val="22"/>
        </w:rPr>
        <w:lastRenderedPageBreak/>
        <w:t>divergence comparable to those observed between North American and Pacific populations</w:t>
      </w:r>
      <w:r w:rsidR="000E2CEA" w:rsidRPr="001A0367">
        <w:rPr>
          <w:rFonts w:ascii="Arial" w:hAnsi="Arial" w:cs="Arial"/>
          <w:sz w:val="22"/>
          <w:szCs w:val="22"/>
        </w:rPr>
        <w:t xml:space="preserve"> (</w:t>
      </w:r>
      <w:proofErr w:type="spellStart"/>
      <w:r w:rsidR="000E2CEA" w:rsidRPr="001A0367">
        <w:rPr>
          <w:rFonts w:ascii="Arial" w:hAnsi="Arial" w:cs="Arial"/>
          <w:sz w:val="22"/>
          <w:szCs w:val="22"/>
        </w:rPr>
        <w:t>Tenger-Trolander</w:t>
      </w:r>
      <w:proofErr w:type="spellEnd"/>
      <w:r w:rsidR="000E2CEA" w:rsidRPr="001A0367">
        <w:rPr>
          <w:rFonts w:ascii="Arial" w:hAnsi="Arial" w:cs="Arial"/>
          <w:sz w:val="22"/>
          <w:szCs w:val="22"/>
        </w:rPr>
        <w:t xml:space="preserve"> et al. 2019)</w:t>
      </w:r>
      <w:r w:rsidRPr="001A0367">
        <w:rPr>
          <w:rFonts w:ascii="Arial" w:hAnsi="Arial" w:cs="Arial"/>
          <w:sz w:val="22"/>
          <w:szCs w:val="22"/>
        </w:rPr>
        <w:t xml:space="preserve">. Interestingly, our re-implementation of the model used by </w:t>
      </w:r>
      <w:r w:rsidR="000E2CEA" w:rsidRPr="001A0367">
        <w:rPr>
          <w:rFonts w:ascii="Arial" w:hAnsi="Arial" w:cs="Arial"/>
          <w:sz w:val="22"/>
          <w:szCs w:val="22"/>
        </w:rPr>
        <w:t xml:space="preserve">Zhan et al. (2014) </w:t>
      </w:r>
      <w:r w:rsidRPr="001A0367">
        <w:rPr>
          <w:rFonts w:ascii="Arial" w:hAnsi="Arial" w:cs="Arial"/>
          <w:sz w:val="22"/>
          <w:szCs w:val="22"/>
        </w:rPr>
        <w:t>produced results that were similar to theirs, with the vast majority of model iterations supporting an introduction time of roughly 1000+ years ago</w:t>
      </w:r>
      <w:r w:rsidRPr="001A0367">
        <w:rPr>
          <w:rFonts w:ascii="Arial" w:hAnsi="Arial" w:cs="Arial"/>
          <w:sz w:val="22"/>
          <w:szCs w:val="22"/>
          <w:highlight w:val="white"/>
        </w:rPr>
        <w:t xml:space="preserve"> (Figure S5).</w:t>
      </w:r>
      <w:r w:rsidRPr="001A0367">
        <w:rPr>
          <w:rFonts w:ascii="Arial" w:hAnsi="Arial" w:cs="Arial"/>
          <w:sz w:val="22"/>
          <w:szCs w:val="22"/>
        </w:rPr>
        <w:t xml:space="preserve"> This highlights the need to run a range of possible demographic models when attempting to infer demographic history, since failing to account for underlying complexity in population histories can result in very divergent parameter estimates.</w:t>
      </w:r>
      <w:r w:rsidR="0032621F">
        <w:rPr>
          <w:rFonts w:ascii="Arial" w:hAnsi="Arial" w:cs="Arial"/>
          <w:sz w:val="22"/>
          <w:szCs w:val="22"/>
        </w:rPr>
        <w:t xml:space="preserve"> </w:t>
      </w:r>
    </w:p>
    <w:p w14:paraId="0FBE06D0" w14:textId="26B0D3C8" w:rsidR="00355224" w:rsidRPr="001A0367" w:rsidRDefault="00EF0AED" w:rsidP="001A0367">
      <w:pPr>
        <w:spacing w:line="276" w:lineRule="auto"/>
        <w:ind w:firstLine="720"/>
        <w:jc w:val="both"/>
        <w:rPr>
          <w:rFonts w:ascii="Arial" w:hAnsi="Arial" w:cs="Arial"/>
          <w:sz w:val="22"/>
          <w:szCs w:val="22"/>
        </w:rPr>
      </w:pPr>
      <w:r>
        <w:rPr>
          <w:rFonts w:ascii="Arial" w:hAnsi="Arial" w:cs="Arial"/>
          <w:sz w:val="22"/>
          <w:szCs w:val="22"/>
        </w:rPr>
        <w:t>One complication for interpreting</w:t>
      </w:r>
      <w:r w:rsidR="0032621F">
        <w:rPr>
          <w:rFonts w:ascii="Arial" w:hAnsi="Arial" w:cs="Arial"/>
          <w:sz w:val="22"/>
          <w:szCs w:val="22"/>
        </w:rPr>
        <w:t xml:space="preserve"> our </w:t>
      </w:r>
      <w:r>
        <w:rPr>
          <w:rFonts w:ascii="Arial" w:hAnsi="Arial" w:cs="Arial"/>
          <w:sz w:val="22"/>
          <w:szCs w:val="22"/>
        </w:rPr>
        <w:t xml:space="preserve">demographic </w:t>
      </w:r>
      <w:r w:rsidR="0032621F">
        <w:rPr>
          <w:rFonts w:ascii="Arial" w:hAnsi="Arial" w:cs="Arial"/>
          <w:sz w:val="22"/>
          <w:szCs w:val="22"/>
        </w:rPr>
        <w:t xml:space="preserve">models </w:t>
      </w:r>
      <w:r>
        <w:rPr>
          <w:rFonts w:ascii="Arial" w:hAnsi="Arial" w:cs="Arial"/>
          <w:sz w:val="22"/>
          <w:szCs w:val="22"/>
        </w:rPr>
        <w:t xml:space="preserve">is that they </w:t>
      </w:r>
      <w:r w:rsidR="0032621F">
        <w:rPr>
          <w:rFonts w:ascii="Arial" w:hAnsi="Arial" w:cs="Arial"/>
          <w:sz w:val="22"/>
          <w:szCs w:val="22"/>
        </w:rPr>
        <w:t xml:space="preserve">consistently underestimated the number of rare, derived alleles present in North America but not Hawaii. During very strong bottlenecks, we would expect many rare alleles to be lost, suggesting that our models may be overestimating the founding population size, and thus likely establishment date. </w:t>
      </w:r>
      <w:r w:rsidR="00D255B4">
        <w:rPr>
          <w:rFonts w:ascii="Arial" w:hAnsi="Arial" w:cs="Arial"/>
          <w:sz w:val="22"/>
          <w:szCs w:val="22"/>
        </w:rPr>
        <w:t xml:space="preserve">Since </w:t>
      </w:r>
      <w:r w:rsidR="0032621F">
        <w:rPr>
          <w:rFonts w:ascii="Arial" w:hAnsi="Arial" w:cs="Arial"/>
          <w:sz w:val="22"/>
          <w:szCs w:val="22"/>
        </w:rPr>
        <w:t xml:space="preserve">dadi can struggle to calculate site frequency spectra when population sizes are very small due to very large amounts of drift, iterations that optimize to this segment of parameter space are more likely to have integration errors or very long processing times. These uncompleted runs </w:t>
      </w:r>
      <w:r w:rsidR="00D255B4">
        <w:rPr>
          <w:rFonts w:ascii="Arial" w:hAnsi="Arial" w:cs="Arial"/>
          <w:sz w:val="22"/>
          <w:szCs w:val="22"/>
        </w:rPr>
        <w:t xml:space="preserve">were not included in our model results, and so this part of the parameter space may be inadequately explored. This also suggests that it would be unwise to rule out a recent introduction with a very strong bottleneck based on a demographic analysis alone. </w:t>
      </w:r>
    </w:p>
    <w:p w14:paraId="081805C6" w14:textId="2D34DD4B" w:rsidR="00355224" w:rsidRPr="001A0367" w:rsidRDefault="003F0723" w:rsidP="001A0367">
      <w:pPr>
        <w:spacing w:line="276" w:lineRule="auto"/>
        <w:jc w:val="both"/>
        <w:rPr>
          <w:rFonts w:ascii="Arial" w:hAnsi="Arial" w:cs="Arial"/>
          <w:sz w:val="22"/>
          <w:szCs w:val="22"/>
          <w:highlight w:val="white"/>
        </w:rPr>
      </w:pPr>
      <w:r w:rsidRPr="001A0367">
        <w:rPr>
          <w:rFonts w:ascii="Arial" w:hAnsi="Arial" w:cs="Arial"/>
          <w:sz w:val="22"/>
          <w:szCs w:val="22"/>
          <w:highlight w:val="white"/>
        </w:rPr>
        <w:t xml:space="preserve">           </w:t>
      </w:r>
      <w:r w:rsidRPr="001A0367">
        <w:rPr>
          <w:rFonts w:ascii="Arial" w:hAnsi="Arial" w:cs="Arial"/>
          <w:sz w:val="22"/>
          <w:szCs w:val="22"/>
          <w:highlight w:val="white"/>
        </w:rPr>
        <w:tab/>
        <w:t xml:space="preserve">Demographic model results were also variable in their estimates of founding population sizes in Hawaii. Some models produced estimates as high as 10,000 founding individuals, which seems implausible given the incredibly long distance (&gt;3500 km) between North America and Hawaii. The extremely wide range of parameter estimates for founding population size and timing may reflect that, in practice, it is difficult to distinguish between a very recent strong bottleneck versus a more distant but less severe bottleneck. Our model results do </w:t>
      </w:r>
      <w:r w:rsidR="0032621F">
        <w:rPr>
          <w:rFonts w:ascii="Arial" w:hAnsi="Arial" w:cs="Arial"/>
          <w:sz w:val="22"/>
          <w:szCs w:val="22"/>
          <w:highlight w:val="white"/>
        </w:rPr>
        <w:t xml:space="preserve">are consistent with this, </w:t>
      </w:r>
      <w:r w:rsidRPr="001A0367">
        <w:rPr>
          <w:rFonts w:ascii="Arial" w:hAnsi="Arial" w:cs="Arial"/>
          <w:sz w:val="22"/>
          <w:szCs w:val="22"/>
          <w:highlight w:val="white"/>
        </w:rPr>
        <w:t>since the model iterations with recent establishments also tended to have smaller establishment population sizes (Figure 2).</w:t>
      </w:r>
    </w:p>
    <w:p w14:paraId="1CA236DA" w14:textId="44B5946B"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contrast to variable estimates of establishment timing and founding population size, demographic models were consistent in suggesting very low contemporary migration rates (on the order of 0.0001 individuals per generation from North America to Hawaii and vice versa). Our results thus contrast with those of </w:t>
      </w:r>
      <w:r w:rsidR="000E2CEA" w:rsidRPr="001A0367">
        <w:rPr>
          <w:rFonts w:ascii="Arial" w:hAnsi="Arial" w:cs="Arial"/>
          <w:sz w:val="22"/>
          <w:szCs w:val="22"/>
        </w:rPr>
        <w:t>Pierce et al. (2014a)</w:t>
      </w:r>
      <w:r w:rsidRPr="001A0367">
        <w:rPr>
          <w:rFonts w:ascii="Arial" w:hAnsi="Arial" w:cs="Arial"/>
          <w:sz w:val="22"/>
          <w:szCs w:val="22"/>
        </w:rPr>
        <w:t>, who</w:t>
      </w:r>
      <w:r w:rsidR="007D2ACD" w:rsidRPr="001A0367">
        <w:rPr>
          <w:rFonts w:ascii="Arial" w:hAnsi="Arial" w:cs="Arial"/>
          <w:sz w:val="22"/>
          <w:szCs w:val="22"/>
        </w:rPr>
        <w:t xml:space="preserve"> inferred</w:t>
      </w:r>
      <w:r w:rsidRPr="001A0367">
        <w:rPr>
          <w:rFonts w:ascii="Arial" w:hAnsi="Arial" w:cs="Arial"/>
          <w:sz w:val="22"/>
          <w:szCs w:val="22"/>
        </w:rPr>
        <w:t xml:space="preserve"> much higher migration rates (nearly 10 individuals/generations) </w:t>
      </w:r>
      <w:r w:rsidR="007D2ACD" w:rsidRPr="001A0367">
        <w:rPr>
          <w:rFonts w:ascii="Arial" w:hAnsi="Arial" w:cs="Arial"/>
          <w:sz w:val="22"/>
          <w:szCs w:val="22"/>
        </w:rPr>
        <w:t>between North America and Hawaii</w:t>
      </w:r>
      <w:r w:rsidRPr="001A0367">
        <w:rPr>
          <w:rFonts w:ascii="Arial" w:hAnsi="Arial" w:cs="Arial"/>
          <w:sz w:val="22"/>
          <w:szCs w:val="22"/>
        </w:rPr>
        <w:t>. We are more confident in our results due to (1) the much larger number of sampled loci</w:t>
      </w:r>
      <w:r w:rsidR="00D01CDC" w:rsidRPr="001A0367">
        <w:rPr>
          <w:rFonts w:ascii="Arial" w:hAnsi="Arial" w:cs="Arial"/>
          <w:sz w:val="22"/>
          <w:szCs w:val="22"/>
        </w:rPr>
        <w:t>,</w:t>
      </w:r>
      <w:r w:rsidRPr="001A0367">
        <w:rPr>
          <w:rFonts w:ascii="Arial" w:hAnsi="Arial" w:cs="Arial"/>
          <w:sz w:val="22"/>
          <w:szCs w:val="22"/>
        </w:rPr>
        <w:t xml:space="preserve"> (2) the more realistic demographic model that we used in our analysis</w:t>
      </w:r>
      <w:r w:rsidR="00D01CDC" w:rsidRPr="001A0367">
        <w:rPr>
          <w:rFonts w:ascii="Arial" w:hAnsi="Arial" w:cs="Arial"/>
          <w:sz w:val="22"/>
          <w:szCs w:val="22"/>
        </w:rPr>
        <w:t>,</w:t>
      </w:r>
      <w:r w:rsidRPr="001A0367">
        <w:rPr>
          <w:rFonts w:ascii="Arial" w:hAnsi="Arial" w:cs="Arial"/>
          <w:sz w:val="22"/>
          <w:szCs w:val="22"/>
        </w:rPr>
        <w:t xml:space="preserve"> and (3) the absence of modern records of regular North America to Hawaii establishment events.</w:t>
      </w:r>
    </w:p>
    <w:p w14:paraId="161F0C55" w14:textId="523DE136"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 xml:space="preserve">           </w:t>
      </w:r>
      <w:r w:rsidRPr="001A0367">
        <w:rPr>
          <w:rFonts w:ascii="Arial" w:hAnsi="Arial" w:cs="Arial"/>
          <w:sz w:val="22"/>
          <w:szCs w:val="22"/>
        </w:rPr>
        <w:tab/>
        <w:t xml:space="preserve">In conclusion, we have shown that monarchs colonized the Pacific as part of a single, recent out-of-North America expansion event, with at least two subsequent expansions out of Hawaii. Furthermore, we show that the loss of migration coupled with strong genetic drift can generate strong patterns of differentiation between monarch populations at the scale of islands within an archipelago, as seen in comparisons between the islands of Guam and Rota. This is in stark contrast to the continent-wide </w:t>
      </w:r>
      <w:r w:rsidR="007D2ACD" w:rsidRPr="001A0367">
        <w:rPr>
          <w:rFonts w:ascii="Arial" w:hAnsi="Arial" w:cs="Arial"/>
          <w:sz w:val="22"/>
          <w:szCs w:val="22"/>
        </w:rPr>
        <w:t xml:space="preserve">genetic </w:t>
      </w:r>
      <w:r w:rsidRPr="001A0367">
        <w:rPr>
          <w:rFonts w:ascii="Arial" w:hAnsi="Arial" w:cs="Arial"/>
          <w:sz w:val="22"/>
          <w:szCs w:val="22"/>
        </w:rPr>
        <w:t xml:space="preserve">panmixia within North America, and suggests that future studies must sample at both fine and coarse spatial scales if they hope to recover accurate population structures. Finally, understanding the magnitude of genomic, phenotypic, and ecological differentiation between migratory North American monarchs and populations in outlying U.S. states/territories (including Hawaii, American Samoa, and the Mariana Islands) </w:t>
      </w:r>
      <w:r w:rsidR="00D01CDC" w:rsidRPr="001A0367">
        <w:rPr>
          <w:rFonts w:ascii="Arial" w:hAnsi="Arial" w:cs="Arial"/>
          <w:sz w:val="22"/>
          <w:szCs w:val="22"/>
        </w:rPr>
        <w:t>has</w:t>
      </w:r>
      <w:r w:rsidRPr="001A0367">
        <w:rPr>
          <w:rFonts w:ascii="Arial" w:hAnsi="Arial" w:cs="Arial"/>
          <w:sz w:val="22"/>
          <w:szCs w:val="22"/>
        </w:rPr>
        <w:t xml:space="preserve"> important conservation implications as the U.S. Fish and Wildlife Service considers the concept </w:t>
      </w:r>
      <w:r w:rsidRPr="001A0367">
        <w:rPr>
          <w:rFonts w:ascii="Arial" w:hAnsi="Arial" w:cs="Arial"/>
          <w:sz w:val="22"/>
          <w:szCs w:val="22"/>
        </w:rPr>
        <w:lastRenderedPageBreak/>
        <w:t xml:space="preserve">of adaptive capacity </w:t>
      </w:r>
      <w:r w:rsidR="000E2CEA" w:rsidRPr="001A0367">
        <w:rPr>
          <w:rFonts w:ascii="Arial" w:hAnsi="Arial" w:cs="Arial"/>
          <w:sz w:val="22"/>
          <w:szCs w:val="22"/>
        </w:rPr>
        <w:t>in their ongoing decision-making process of whether to list the monarch under the U.S. Endangered Species Act (Freedman et al. 202</w:t>
      </w:r>
      <w:r w:rsidR="00245A5A">
        <w:rPr>
          <w:rFonts w:ascii="Arial" w:hAnsi="Arial" w:cs="Arial"/>
          <w:sz w:val="22"/>
          <w:szCs w:val="22"/>
        </w:rPr>
        <w:t>1</w:t>
      </w:r>
      <w:r w:rsidR="00B51EDA">
        <w:rPr>
          <w:rFonts w:ascii="Arial" w:hAnsi="Arial" w:cs="Arial"/>
          <w:sz w:val="22"/>
          <w:szCs w:val="22"/>
        </w:rPr>
        <w:t>, USFWS</w:t>
      </w:r>
      <w:r w:rsidR="000E2CEA" w:rsidRPr="001A0367">
        <w:rPr>
          <w:rFonts w:ascii="Arial" w:hAnsi="Arial" w:cs="Arial"/>
          <w:sz w:val="22"/>
          <w:szCs w:val="22"/>
        </w:rPr>
        <w:t>).</w:t>
      </w:r>
    </w:p>
    <w:p w14:paraId="4028E921" w14:textId="77777777" w:rsidR="00355224" w:rsidRPr="001A0367" w:rsidRDefault="00355224" w:rsidP="001A0367">
      <w:pPr>
        <w:spacing w:line="276" w:lineRule="auto"/>
        <w:jc w:val="both"/>
        <w:rPr>
          <w:rFonts w:ascii="Arial" w:hAnsi="Arial" w:cs="Arial"/>
          <w:sz w:val="22"/>
          <w:szCs w:val="22"/>
        </w:rPr>
      </w:pPr>
    </w:p>
    <w:p w14:paraId="7C845F11"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Data Accessibility</w:t>
      </w:r>
    </w:p>
    <w:p w14:paraId="7D400556" w14:textId="77777777" w:rsidR="00355224" w:rsidRPr="001A0367" w:rsidRDefault="00355224" w:rsidP="001A0367">
      <w:pPr>
        <w:spacing w:line="276" w:lineRule="auto"/>
        <w:jc w:val="center"/>
        <w:rPr>
          <w:rFonts w:ascii="Arial" w:hAnsi="Arial" w:cs="Arial"/>
          <w:sz w:val="22"/>
          <w:szCs w:val="22"/>
        </w:rPr>
      </w:pPr>
    </w:p>
    <w:p w14:paraId="1C199F51" w14:textId="77777777" w:rsidR="00355224" w:rsidRPr="001A0367" w:rsidRDefault="003F0723" w:rsidP="001A0367">
      <w:pPr>
        <w:spacing w:line="276" w:lineRule="auto"/>
        <w:rPr>
          <w:rFonts w:ascii="Arial" w:hAnsi="Arial" w:cs="Arial"/>
          <w:sz w:val="22"/>
          <w:szCs w:val="22"/>
        </w:rPr>
      </w:pPr>
      <w:r w:rsidRPr="001A0367">
        <w:rPr>
          <w:rFonts w:ascii="Arial" w:hAnsi="Arial" w:cs="Arial"/>
          <w:sz w:val="22"/>
          <w:szCs w:val="22"/>
        </w:rPr>
        <w:t xml:space="preserve">All scripts used for analysis are available at </w:t>
      </w:r>
      <w:hyperlink r:id="rId16">
        <w:r w:rsidRPr="001A0367">
          <w:rPr>
            <w:rFonts w:ascii="Arial" w:hAnsi="Arial" w:cs="Arial"/>
            <w:color w:val="1155CC"/>
            <w:sz w:val="22"/>
            <w:szCs w:val="22"/>
            <w:u w:val="single"/>
          </w:rPr>
          <w:t>https://github.com/hemstrow/F-H_2018</w:t>
        </w:r>
      </w:hyperlink>
      <w:r w:rsidRPr="001A0367">
        <w:rPr>
          <w:rFonts w:ascii="Arial" w:hAnsi="Arial" w:cs="Arial"/>
          <w:sz w:val="22"/>
          <w:szCs w:val="22"/>
        </w:rPr>
        <w:t>. Sequence data will be made available through NCBI upon publication.</w:t>
      </w:r>
    </w:p>
    <w:p w14:paraId="1E01AFA2" w14:textId="77777777" w:rsidR="00355224" w:rsidRPr="001A0367" w:rsidRDefault="00355224" w:rsidP="001A0367">
      <w:pPr>
        <w:spacing w:line="276" w:lineRule="auto"/>
        <w:rPr>
          <w:rFonts w:ascii="Arial" w:hAnsi="Arial" w:cs="Arial"/>
          <w:sz w:val="22"/>
          <w:szCs w:val="22"/>
        </w:rPr>
      </w:pPr>
    </w:p>
    <w:p w14:paraId="41BB9F1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Author Contributions</w:t>
      </w:r>
    </w:p>
    <w:p w14:paraId="55D2E289" w14:textId="77777777" w:rsidR="00355224" w:rsidRPr="001A0367" w:rsidRDefault="00355224" w:rsidP="001A0367">
      <w:pPr>
        <w:spacing w:line="276" w:lineRule="auto"/>
        <w:jc w:val="center"/>
        <w:rPr>
          <w:rFonts w:ascii="Arial" w:hAnsi="Arial" w:cs="Arial"/>
          <w:sz w:val="22"/>
          <w:szCs w:val="22"/>
        </w:rPr>
      </w:pPr>
    </w:p>
    <w:p w14:paraId="16498FEB"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MGF, and MRM designed the research. MGF and MPZ provided samples used for sequencing. WBH and MGF performed data analysis. All authors contributed to writing and editing the manuscript.</w:t>
      </w:r>
    </w:p>
    <w:p w14:paraId="1F22DE4C" w14:textId="77777777" w:rsidR="00355224" w:rsidRPr="001A0367" w:rsidRDefault="00355224" w:rsidP="001A0367">
      <w:pPr>
        <w:spacing w:line="276" w:lineRule="auto"/>
        <w:jc w:val="both"/>
        <w:rPr>
          <w:rFonts w:ascii="Arial" w:hAnsi="Arial" w:cs="Arial"/>
          <w:sz w:val="22"/>
          <w:szCs w:val="22"/>
        </w:rPr>
      </w:pPr>
    </w:p>
    <w:p w14:paraId="17B6DEBB"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Funding</w:t>
      </w:r>
    </w:p>
    <w:p w14:paraId="5D8B6C98" w14:textId="77777777" w:rsidR="00355224" w:rsidRPr="001A0367" w:rsidRDefault="00355224" w:rsidP="001A0367">
      <w:pPr>
        <w:spacing w:line="276" w:lineRule="auto"/>
        <w:jc w:val="center"/>
        <w:rPr>
          <w:rFonts w:ascii="Arial" w:hAnsi="Arial" w:cs="Arial"/>
          <w:b/>
          <w:sz w:val="22"/>
          <w:szCs w:val="22"/>
        </w:rPr>
      </w:pPr>
    </w:p>
    <w:p w14:paraId="48D1FA0E" w14:textId="77777777" w:rsidR="00355224" w:rsidRPr="001A0367" w:rsidRDefault="003F0723" w:rsidP="001A0367">
      <w:pPr>
        <w:spacing w:line="276" w:lineRule="auto"/>
        <w:jc w:val="both"/>
        <w:rPr>
          <w:rFonts w:ascii="Arial" w:hAnsi="Arial" w:cs="Arial"/>
          <w:sz w:val="22"/>
          <w:szCs w:val="22"/>
        </w:rPr>
      </w:pPr>
      <w:r w:rsidRPr="001A0367">
        <w:rPr>
          <w:rFonts w:ascii="Arial" w:hAnsi="Arial" w:cs="Arial"/>
          <w:sz w:val="22"/>
          <w:szCs w:val="22"/>
        </w:rPr>
        <w:t>WBH was funded through the University of California, Davis Animal Science Department. MGF received funding through the NSF Graduate Research Fellowship, the National Geographic Society, the Society for the Study of Evolution, and the NSF EAPSI program. Funding for sequencing was provided by the University of California, Davis Animal Science Department to MRM. MPZ was supported by the University of Queensland, and SRR was supported by the David and Lucile Packard Foundation.</w:t>
      </w:r>
    </w:p>
    <w:p w14:paraId="3A72C813" w14:textId="77777777" w:rsidR="00355224" w:rsidRPr="001A0367" w:rsidRDefault="00355224" w:rsidP="001A0367">
      <w:pPr>
        <w:spacing w:line="276" w:lineRule="auto"/>
        <w:jc w:val="both"/>
        <w:rPr>
          <w:rFonts w:ascii="Arial" w:hAnsi="Arial" w:cs="Arial"/>
          <w:sz w:val="22"/>
          <w:szCs w:val="22"/>
        </w:rPr>
      </w:pPr>
    </w:p>
    <w:p w14:paraId="60724456" w14:textId="77777777" w:rsidR="00355224"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t>Acknowledgments</w:t>
      </w:r>
    </w:p>
    <w:p w14:paraId="1AB4835E" w14:textId="77777777" w:rsidR="00355224" w:rsidRPr="001A0367" w:rsidRDefault="00355224" w:rsidP="001A0367">
      <w:pPr>
        <w:spacing w:line="276" w:lineRule="auto"/>
        <w:jc w:val="center"/>
        <w:rPr>
          <w:rFonts w:ascii="Arial" w:hAnsi="Arial" w:cs="Arial"/>
          <w:b/>
          <w:sz w:val="22"/>
          <w:szCs w:val="22"/>
        </w:rPr>
      </w:pPr>
    </w:p>
    <w:p w14:paraId="2F034923" w14:textId="1A63695E" w:rsidR="00355224" w:rsidRPr="001A0367" w:rsidRDefault="003F0723" w:rsidP="007C6681">
      <w:pPr>
        <w:spacing w:line="276" w:lineRule="auto"/>
        <w:jc w:val="both"/>
        <w:rPr>
          <w:rFonts w:ascii="Arial" w:hAnsi="Arial" w:cs="Arial"/>
          <w:sz w:val="22"/>
          <w:szCs w:val="22"/>
        </w:rPr>
      </w:pPr>
      <w:r w:rsidRPr="001A0367">
        <w:rPr>
          <w:rFonts w:ascii="Arial" w:hAnsi="Arial" w:cs="Arial"/>
          <w:sz w:val="22"/>
          <w:szCs w:val="22"/>
        </w:rPr>
        <w:t>We are very grateful to the following people for providing samples used for sequencing: Cheryl Dean and Jessica Aguilar (Hawaii), Louie Yang (western North America), Tyler Flockhart, Ryan Norris, and Samantha Knight (eastern North America). Hugh Dingle, Haldre Rogers, Dan Fagin, and Ali Kerr assisted with monarch collection in Guam. We especially thank Sean O’Rourke for assistance with genomic library preparation.</w:t>
      </w:r>
      <w:r w:rsidR="006A6F8F" w:rsidRPr="001A0367">
        <w:rPr>
          <w:rFonts w:ascii="Arial" w:hAnsi="Arial" w:cs="Arial"/>
          <w:sz w:val="22"/>
          <w:szCs w:val="22"/>
        </w:rPr>
        <w:br w:type="page"/>
      </w:r>
    </w:p>
    <w:p w14:paraId="60261F72" w14:textId="4842A1EB" w:rsidR="00736D9A" w:rsidRPr="001A0367" w:rsidRDefault="003F0723" w:rsidP="001A0367">
      <w:pPr>
        <w:spacing w:line="276" w:lineRule="auto"/>
        <w:jc w:val="center"/>
        <w:rPr>
          <w:rFonts w:ascii="Arial" w:hAnsi="Arial" w:cs="Arial"/>
          <w:b/>
          <w:sz w:val="22"/>
          <w:szCs w:val="22"/>
        </w:rPr>
      </w:pPr>
      <w:r w:rsidRPr="001A0367">
        <w:rPr>
          <w:rFonts w:ascii="Arial" w:hAnsi="Arial" w:cs="Arial"/>
          <w:b/>
          <w:sz w:val="22"/>
          <w:szCs w:val="22"/>
        </w:rPr>
        <w:lastRenderedPageBreak/>
        <w:t>References</w:t>
      </w:r>
    </w:p>
    <w:p w14:paraId="3F4A9DCC" w14:textId="679BA189" w:rsidR="006A6F8F" w:rsidRPr="001A0367" w:rsidRDefault="006A6F8F" w:rsidP="001A0367">
      <w:pPr>
        <w:spacing w:line="276" w:lineRule="auto"/>
        <w:jc w:val="center"/>
        <w:rPr>
          <w:rFonts w:ascii="Arial" w:hAnsi="Arial" w:cs="Arial"/>
          <w:b/>
          <w:sz w:val="22"/>
          <w:szCs w:val="22"/>
        </w:rPr>
      </w:pPr>
    </w:p>
    <w:p w14:paraId="52362132" w14:textId="032898C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color w:val="000000"/>
          <w:lang w:val="en-US"/>
        </w:rPr>
        <w:t>Ackery</w:t>
      </w:r>
      <w:proofErr w:type="spellEnd"/>
      <w:r w:rsidRPr="001A0367">
        <w:rPr>
          <w:rFonts w:eastAsia="Times New Roman"/>
          <w:b/>
          <w:bCs/>
          <w:color w:val="000000"/>
          <w:lang w:val="en-US"/>
        </w:rPr>
        <w:t>, P. R.</w:t>
      </w:r>
      <w:r w:rsidR="003E3175" w:rsidRPr="001A0367">
        <w:rPr>
          <w:rFonts w:eastAsia="Times New Roman"/>
          <w:b/>
          <w:bCs/>
          <w:color w:val="000000"/>
          <w:lang w:val="en-US"/>
        </w:rPr>
        <w:t xml:space="preserve">, and </w:t>
      </w:r>
      <w:r w:rsidRPr="001A0367">
        <w:rPr>
          <w:rFonts w:eastAsia="Times New Roman"/>
          <w:b/>
          <w:bCs/>
          <w:color w:val="000000"/>
          <w:lang w:val="en-US"/>
        </w:rPr>
        <w:t>R. I. Vane-Wright. 1984.</w:t>
      </w:r>
      <w:r w:rsidRPr="001A0367">
        <w:rPr>
          <w:rFonts w:eastAsia="Times New Roman"/>
          <w:color w:val="000000"/>
          <w:lang w:val="en-US"/>
        </w:rPr>
        <w:t xml:space="preserve"> </w:t>
      </w:r>
      <w:r w:rsidRPr="001A0367">
        <w:rPr>
          <w:rFonts w:eastAsia="Times New Roman"/>
          <w:i/>
          <w:iCs/>
          <w:color w:val="000000"/>
          <w:lang w:val="en-US"/>
        </w:rPr>
        <w:t>Milkweed butterflies: Their Cladistics and Biology</w:t>
      </w:r>
      <w:r w:rsidRPr="001A0367">
        <w:rPr>
          <w:rFonts w:eastAsia="Times New Roman"/>
          <w:color w:val="000000"/>
          <w:lang w:val="en-US"/>
        </w:rPr>
        <w:t>. Ithaca (NY): Cornell University Press.</w:t>
      </w:r>
    </w:p>
    <w:p w14:paraId="4778EF6B" w14:textId="53003D6A"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Adriaensen</w:t>
      </w:r>
      <w:proofErr w:type="spellEnd"/>
      <w:r w:rsidRPr="001A0367">
        <w:rPr>
          <w:rFonts w:eastAsia="Times New Roman"/>
          <w:b/>
          <w:bCs/>
          <w:lang w:val="en-US"/>
        </w:rPr>
        <w:t xml:space="preserve">, F., and A. A. </w:t>
      </w:r>
      <w:proofErr w:type="spellStart"/>
      <w:r w:rsidRPr="001A0367">
        <w:rPr>
          <w:rFonts w:eastAsia="Times New Roman"/>
          <w:b/>
          <w:bCs/>
          <w:lang w:val="en-US"/>
        </w:rPr>
        <w:t>Dhondt</w:t>
      </w:r>
      <w:proofErr w:type="spellEnd"/>
      <w:r w:rsidRPr="001A0367">
        <w:rPr>
          <w:rFonts w:eastAsia="Times New Roman"/>
          <w:lang w:val="en-US"/>
        </w:rPr>
        <w:t xml:space="preserve">. </w:t>
      </w:r>
      <w:r w:rsidRPr="001A0367">
        <w:rPr>
          <w:rFonts w:eastAsia="Times New Roman"/>
          <w:b/>
          <w:bCs/>
          <w:lang w:val="en-US"/>
        </w:rPr>
        <w:t>1990</w:t>
      </w:r>
      <w:r w:rsidRPr="001A0367">
        <w:rPr>
          <w:rFonts w:eastAsia="Times New Roman"/>
          <w:lang w:val="en-US"/>
        </w:rPr>
        <w:t>. Population dynamics and partial migration of the European robin (</w:t>
      </w:r>
      <w:r w:rsidRPr="001A0367">
        <w:rPr>
          <w:rFonts w:eastAsia="Times New Roman"/>
          <w:i/>
          <w:iCs/>
          <w:lang w:val="en-US"/>
        </w:rPr>
        <w:t xml:space="preserve">Erithacus </w:t>
      </w:r>
      <w:proofErr w:type="spellStart"/>
      <w:r w:rsidRPr="001A0367">
        <w:rPr>
          <w:rFonts w:eastAsia="Times New Roman"/>
          <w:i/>
          <w:iCs/>
          <w:lang w:val="en-US"/>
        </w:rPr>
        <w:t>rubecula</w:t>
      </w:r>
      <w:proofErr w:type="spellEnd"/>
      <w:r w:rsidRPr="001A0367">
        <w:rPr>
          <w:rFonts w:eastAsia="Times New Roman"/>
          <w:lang w:val="en-US"/>
        </w:rPr>
        <w:t>) in different habitats. J. Anim. Ecol. 59: 1077–1090.</w:t>
      </w:r>
    </w:p>
    <w:p w14:paraId="6B5D3D70" w14:textId="391C78B8"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Ali, O. A., S. M. O’Rourke, S. J. Amish, M. H. Meek, G. Luikart, C. </w:t>
      </w:r>
      <w:proofErr w:type="spellStart"/>
      <w:r w:rsidRPr="001A0367">
        <w:rPr>
          <w:rFonts w:eastAsia="Times New Roman"/>
          <w:b/>
          <w:bCs/>
          <w:lang w:val="en-US"/>
        </w:rPr>
        <w:t>Jeffres</w:t>
      </w:r>
      <w:proofErr w:type="spellEnd"/>
      <w:r w:rsidRPr="001A0367">
        <w:rPr>
          <w:rFonts w:eastAsia="Times New Roman"/>
          <w:b/>
          <w:bCs/>
          <w:lang w:val="en-US"/>
        </w:rPr>
        <w:t>, and M. R. Miller</w:t>
      </w:r>
      <w:r w:rsidRPr="001A0367">
        <w:rPr>
          <w:rFonts w:eastAsia="Times New Roman"/>
          <w:lang w:val="en-US"/>
        </w:rPr>
        <w:t xml:space="preserve">. </w:t>
      </w:r>
      <w:r w:rsidRPr="001A0367">
        <w:rPr>
          <w:rFonts w:eastAsia="Times New Roman"/>
          <w:b/>
          <w:bCs/>
          <w:lang w:val="en-US"/>
        </w:rPr>
        <w:t>2016</w:t>
      </w:r>
      <w:r w:rsidRPr="001A0367">
        <w:rPr>
          <w:rFonts w:eastAsia="Times New Roman"/>
          <w:lang w:val="en-US"/>
        </w:rPr>
        <w:t>. RAD Capture (Rapture): Flexible and Efficient Sequence-Based Genotyping. Genetics. 202: 389–400.</w:t>
      </w:r>
    </w:p>
    <w:p w14:paraId="144FEBBC" w14:textId="728A3510" w:rsidR="00394A82" w:rsidRPr="00394A82" w:rsidRDefault="00394A82" w:rsidP="00394A82">
      <w:pPr>
        <w:pStyle w:val="ListParagraph"/>
        <w:numPr>
          <w:ilvl w:val="0"/>
          <w:numId w:val="1"/>
        </w:numPr>
        <w:rPr>
          <w:sz w:val="24"/>
          <w:szCs w:val="24"/>
        </w:rPr>
      </w:pPr>
      <w:proofErr w:type="spellStart"/>
      <w:r w:rsidRPr="00394A82">
        <w:rPr>
          <w:b/>
          <w:bCs/>
        </w:rPr>
        <w:t>Alvial</w:t>
      </w:r>
      <w:proofErr w:type="spellEnd"/>
      <w:r w:rsidRPr="00394A82">
        <w:rPr>
          <w:b/>
          <w:bCs/>
        </w:rPr>
        <w:t xml:space="preserve">, I. E., H. A. Vargas, M. </w:t>
      </w:r>
      <w:proofErr w:type="spellStart"/>
      <w:r w:rsidRPr="00394A82">
        <w:rPr>
          <w:b/>
          <w:bCs/>
        </w:rPr>
        <w:t>Marinov</w:t>
      </w:r>
      <w:proofErr w:type="spellEnd"/>
      <w:r w:rsidRPr="00394A82">
        <w:rPr>
          <w:b/>
          <w:bCs/>
        </w:rPr>
        <w:t>, C. Esquivel, J. Araya, R. Araya-</w:t>
      </w:r>
      <w:proofErr w:type="spellStart"/>
      <w:r w:rsidRPr="00394A82">
        <w:rPr>
          <w:b/>
          <w:bCs/>
        </w:rPr>
        <w:t>Donoso</w:t>
      </w:r>
      <w:proofErr w:type="spellEnd"/>
      <w:r w:rsidRPr="00394A82">
        <w:rPr>
          <w:b/>
          <w:bCs/>
        </w:rPr>
        <w:t xml:space="preserve">, I. Vila, and D. </w:t>
      </w:r>
      <w:proofErr w:type="spellStart"/>
      <w:r w:rsidRPr="00394A82">
        <w:rPr>
          <w:b/>
          <w:bCs/>
        </w:rPr>
        <w:t>Véliz</w:t>
      </w:r>
      <w:proofErr w:type="spellEnd"/>
      <w:r>
        <w:t xml:space="preserve">. </w:t>
      </w:r>
      <w:r w:rsidRPr="00394A82">
        <w:rPr>
          <w:b/>
          <w:bCs/>
        </w:rPr>
        <w:t>2018</w:t>
      </w:r>
      <w:r>
        <w:t xml:space="preserve">. Isolation on a remote island: genetic and morphological differentiation of a cosmopolitan </w:t>
      </w:r>
      <w:proofErr w:type="spellStart"/>
      <w:r>
        <w:t>odonate</w:t>
      </w:r>
      <w:proofErr w:type="spellEnd"/>
      <w:r>
        <w:t>. Heredity. 122: 893–905.</w:t>
      </w:r>
    </w:p>
    <w:p w14:paraId="7766844B" w14:textId="3FFD607B"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Berg, J. E., M. </w:t>
      </w:r>
      <w:proofErr w:type="spellStart"/>
      <w:r w:rsidRPr="001A0367">
        <w:rPr>
          <w:rFonts w:eastAsia="Times New Roman"/>
          <w:b/>
          <w:bCs/>
          <w:lang w:val="en-US"/>
        </w:rPr>
        <w:t>Hebblewhite</w:t>
      </w:r>
      <w:proofErr w:type="spellEnd"/>
      <w:r w:rsidRPr="001A0367">
        <w:rPr>
          <w:rFonts w:eastAsia="Times New Roman"/>
          <w:b/>
          <w:bCs/>
          <w:lang w:val="en-US"/>
        </w:rPr>
        <w:t>, C. C. St. Clair, and E. H. Merrill</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Prevalence and mechanisms of partial migration in ungulates. Frontiers in Ecology and Evolution. 7: 325.</w:t>
      </w:r>
    </w:p>
    <w:p w14:paraId="131EC22C" w14:textId="1EA7FDA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Bettin</w:t>
      </w:r>
      <w:proofErr w:type="spellEnd"/>
      <w:r w:rsidRPr="001A0367">
        <w:rPr>
          <w:rFonts w:eastAsia="Times New Roman"/>
          <w:b/>
          <w:bCs/>
          <w:lang w:val="en-US"/>
        </w:rPr>
        <w:t xml:space="preserve">, O., C. Cornejo, P. J. Edwards, and R. </w:t>
      </w:r>
      <w:proofErr w:type="spellStart"/>
      <w:r w:rsidRPr="001A0367">
        <w:rPr>
          <w:rFonts w:eastAsia="Times New Roman"/>
          <w:b/>
          <w:bCs/>
          <w:lang w:val="en-US"/>
        </w:rPr>
        <w:t>Holderegger</w:t>
      </w:r>
      <w:proofErr w:type="spellEnd"/>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Phylogeography of the high alpine plant </w:t>
      </w:r>
      <w:r w:rsidRPr="001A0367">
        <w:rPr>
          <w:rFonts w:eastAsia="Times New Roman"/>
          <w:i/>
          <w:iCs/>
          <w:lang w:val="en-US"/>
        </w:rPr>
        <w:t xml:space="preserve">Senecio </w:t>
      </w:r>
      <w:proofErr w:type="spellStart"/>
      <w:r w:rsidRPr="001A0367">
        <w:rPr>
          <w:rFonts w:eastAsia="Times New Roman"/>
          <w:i/>
          <w:iCs/>
          <w:lang w:val="en-US"/>
        </w:rPr>
        <w:t>halleri</w:t>
      </w:r>
      <w:proofErr w:type="spellEnd"/>
      <w:r w:rsidRPr="001A0367">
        <w:rPr>
          <w:rFonts w:eastAsia="Times New Roman"/>
          <w:lang w:val="en-US"/>
        </w:rPr>
        <w:t xml:space="preserve"> (Asteraceae) in the European Alps: in situ glacial survival with postglacial stepwise dispersal into peripheral areas. Mol. Ecol. 16: 2517–2524.</w:t>
      </w:r>
    </w:p>
    <w:p w14:paraId="2DBB1F9A" w14:textId="386199C0"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Billings, J.</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xml:space="preserve">. Opening a window on southwestern monarchs: Fall migrant monarch butterflies, </w:t>
      </w:r>
      <w:r w:rsidRPr="001A0367">
        <w:rPr>
          <w:rFonts w:eastAsia="Times New Roman"/>
          <w:i/>
          <w:iCs/>
          <w:lang w:val="en-US"/>
        </w:rPr>
        <w:t>Danaus plexippus</w:t>
      </w:r>
      <w:r w:rsidRPr="001A0367">
        <w:rPr>
          <w:rFonts w:eastAsia="Times New Roman"/>
          <w:lang w:val="en-US"/>
        </w:rPr>
        <w:t xml:space="preserve"> (L.), tagged synchronously in southeastern Arizona migrate to overwintering regions in either southern California or central Mexico. J. </w:t>
      </w:r>
      <w:proofErr w:type="spellStart"/>
      <w:r w:rsidRPr="001A0367">
        <w:rPr>
          <w:rFonts w:eastAsia="Times New Roman"/>
          <w:lang w:val="en-US"/>
        </w:rPr>
        <w:t>Lepid</w:t>
      </w:r>
      <w:proofErr w:type="spellEnd"/>
      <w:r w:rsidRPr="001A0367">
        <w:rPr>
          <w:rFonts w:eastAsia="Times New Roman"/>
          <w:lang w:val="en-US"/>
        </w:rPr>
        <w:t>. Soc. 73: 257–267.</w:t>
      </w:r>
    </w:p>
    <w:p w14:paraId="3E0F0226" w14:textId="340854E6"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Brower, A. V. Z., and T. M. Boyce</w:t>
      </w:r>
      <w:r w:rsidRPr="001A0367">
        <w:rPr>
          <w:rFonts w:eastAsia="Times New Roman"/>
          <w:lang w:val="en-US"/>
        </w:rPr>
        <w:t xml:space="preserve">. </w:t>
      </w:r>
      <w:r w:rsidRPr="001A0367">
        <w:rPr>
          <w:rFonts w:eastAsia="Times New Roman"/>
          <w:b/>
          <w:bCs/>
          <w:lang w:val="en-US"/>
        </w:rPr>
        <w:t>1991</w:t>
      </w:r>
      <w:r w:rsidRPr="001A0367">
        <w:rPr>
          <w:rFonts w:eastAsia="Times New Roman"/>
          <w:lang w:val="en-US"/>
        </w:rPr>
        <w:t>. Mitochondrial DNA variation in monarch butterflies. Evolution. 45: 1281–1286.</w:t>
      </w:r>
    </w:p>
    <w:p w14:paraId="3EADC56F" w14:textId="085E6E51"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 xml:space="preserve">Chapman, B. B., C. </w:t>
      </w:r>
      <w:proofErr w:type="spellStart"/>
      <w:r w:rsidRPr="001A0367">
        <w:rPr>
          <w:rFonts w:eastAsia="Times New Roman"/>
          <w:b/>
          <w:bCs/>
          <w:lang w:val="en-US"/>
        </w:rPr>
        <w:t>Brönmark</w:t>
      </w:r>
      <w:proofErr w:type="spellEnd"/>
      <w:r w:rsidRPr="001A0367">
        <w:rPr>
          <w:rFonts w:eastAsia="Times New Roman"/>
          <w:b/>
          <w:bCs/>
          <w:lang w:val="en-US"/>
        </w:rPr>
        <w:t>, J.-Å. Nilsson, and L.-A. Hansson</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The ecology and evolution of partial migration. Oikos. 120: 1764–1775.</w:t>
      </w:r>
    </w:p>
    <w:p w14:paraId="4B5C04BE" w14:textId="1C21C3DC"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Charles, K. L., R. C. Bell, D. C. Blackburn, M. Burger, M. K. Fujita, V. </w:t>
      </w:r>
      <w:proofErr w:type="spellStart"/>
      <w:r w:rsidRPr="001A0367">
        <w:rPr>
          <w:rFonts w:eastAsia="Times New Roman"/>
          <w:b/>
          <w:bCs/>
          <w:lang w:val="en-US"/>
        </w:rPr>
        <w:t>Gvoždík</w:t>
      </w:r>
      <w:proofErr w:type="spellEnd"/>
      <w:r w:rsidRPr="001A0367">
        <w:rPr>
          <w:rFonts w:eastAsia="Times New Roman"/>
          <w:b/>
          <w:bCs/>
          <w:lang w:val="en-US"/>
        </w:rPr>
        <w:t xml:space="preserve">, G. F. M. Jongsma, M. T. </w:t>
      </w:r>
      <w:proofErr w:type="spellStart"/>
      <w:r w:rsidRPr="001A0367">
        <w:rPr>
          <w:rFonts w:eastAsia="Times New Roman"/>
          <w:b/>
          <w:bCs/>
          <w:lang w:val="en-US"/>
        </w:rPr>
        <w:t>Kouete</w:t>
      </w:r>
      <w:proofErr w:type="spellEnd"/>
      <w:r w:rsidRPr="001A0367">
        <w:rPr>
          <w:rFonts w:eastAsia="Times New Roman"/>
          <w:b/>
          <w:bCs/>
          <w:lang w:val="en-US"/>
        </w:rPr>
        <w:t xml:space="preserve">, A. D. </w:t>
      </w:r>
      <w:proofErr w:type="spellStart"/>
      <w:r w:rsidRPr="001A0367">
        <w:rPr>
          <w:rFonts w:eastAsia="Times New Roman"/>
          <w:b/>
          <w:bCs/>
          <w:lang w:val="en-US"/>
        </w:rPr>
        <w:t>Leaché</w:t>
      </w:r>
      <w:proofErr w:type="spellEnd"/>
      <w:r w:rsidRPr="001A0367">
        <w:rPr>
          <w:rFonts w:eastAsia="Times New Roman"/>
          <w:b/>
          <w:bCs/>
          <w:lang w:val="en-US"/>
        </w:rPr>
        <w:t xml:space="preserve">, and D. M. </w:t>
      </w:r>
      <w:proofErr w:type="spellStart"/>
      <w:r w:rsidRPr="001A0367">
        <w:rPr>
          <w:rFonts w:eastAsia="Times New Roman"/>
          <w:b/>
          <w:bCs/>
          <w:lang w:val="en-US"/>
        </w:rPr>
        <w:t>Portik</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Sky, sea, and forest islands: Diversification in the African leaf-folding frog </w:t>
      </w:r>
      <w:proofErr w:type="spellStart"/>
      <w:r w:rsidRPr="001A0367">
        <w:rPr>
          <w:rFonts w:eastAsia="Times New Roman"/>
          <w:i/>
          <w:iCs/>
          <w:lang w:val="en-US"/>
        </w:rPr>
        <w:t>Afrixalus</w:t>
      </w:r>
      <w:proofErr w:type="spellEnd"/>
      <w:r w:rsidRPr="001A0367">
        <w:rPr>
          <w:rFonts w:eastAsia="Times New Roman"/>
          <w:i/>
          <w:iCs/>
          <w:lang w:val="en-US"/>
        </w:rPr>
        <w:t xml:space="preserve"> </w:t>
      </w:r>
      <w:proofErr w:type="spellStart"/>
      <w:r w:rsidRPr="001A0367">
        <w:rPr>
          <w:rFonts w:eastAsia="Times New Roman"/>
          <w:i/>
          <w:iCs/>
          <w:lang w:val="en-US"/>
        </w:rPr>
        <w:t>paradorsalis</w:t>
      </w:r>
      <w:proofErr w:type="spellEnd"/>
      <w:r w:rsidRPr="001A0367">
        <w:rPr>
          <w:rFonts w:eastAsia="Times New Roman"/>
          <w:lang w:val="en-US"/>
        </w:rPr>
        <w:t xml:space="preserve"> (Anura: </w:t>
      </w:r>
      <w:proofErr w:type="spellStart"/>
      <w:r w:rsidRPr="001A0367">
        <w:rPr>
          <w:rFonts w:eastAsia="Times New Roman"/>
          <w:lang w:val="en-US"/>
        </w:rPr>
        <w:t>Hyperoliidae</w:t>
      </w:r>
      <w:proofErr w:type="spellEnd"/>
      <w:r w:rsidRPr="001A0367">
        <w:rPr>
          <w:rFonts w:eastAsia="Times New Roman"/>
          <w:lang w:val="en-US"/>
        </w:rPr>
        <w:t xml:space="preserve">) of the Lower </w:t>
      </w:r>
      <w:proofErr w:type="spellStart"/>
      <w:r w:rsidRPr="001A0367">
        <w:rPr>
          <w:rFonts w:eastAsia="Times New Roman"/>
          <w:lang w:val="en-US"/>
        </w:rPr>
        <w:t>Guineo-Congolian</w:t>
      </w:r>
      <w:proofErr w:type="spellEnd"/>
      <w:r w:rsidRPr="001A0367">
        <w:rPr>
          <w:rFonts w:eastAsia="Times New Roman"/>
          <w:lang w:val="en-US"/>
        </w:rPr>
        <w:t xml:space="preserve"> rain forest. Journal of Biogeography.</w:t>
      </w:r>
    </w:p>
    <w:p w14:paraId="24C1A24A" w14:textId="31C26E0B"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Clarke, A. R., and M. P. Zalucki</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Monarchs in Australia: on the winds of a storm? Biol. Invasions. 6: 123–127.</w:t>
      </w:r>
    </w:p>
    <w:p w14:paraId="0B046042" w14:textId="504C6A81"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Cohen, E. B., J. A. Hostetler, M. T. </w:t>
      </w:r>
      <w:proofErr w:type="spellStart"/>
      <w:r w:rsidRPr="001A0367">
        <w:rPr>
          <w:rFonts w:eastAsia="Times New Roman"/>
          <w:b/>
          <w:bCs/>
          <w:lang w:val="en-US"/>
        </w:rPr>
        <w:t>Hallworth</w:t>
      </w:r>
      <w:proofErr w:type="spellEnd"/>
      <w:r w:rsidRPr="001A0367">
        <w:rPr>
          <w:rFonts w:eastAsia="Times New Roman"/>
          <w:b/>
          <w:bCs/>
          <w:lang w:val="en-US"/>
        </w:rPr>
        <w:t xml:space="preserve">, C. S. Rushing, T. S. </w:t>
      </w:r>
      <w:proofErr w:type="spellStart"/>
      <w:r w:rsidRPr="001A0367">
        <w:rPr>
          <w:rFonts w:eastAsia="Times New Roman"/>
          <w:b/>
          <w:bCs/>
          <w:lang w:val="en-US"/>
        </w:rPr>
        <w:t>Sillett</w:t>
      </w:r>
      <w:proofErr w:type="spellEnd"/>
      <w:r w:rsidRPr="001A0367">
        <w:rPr>
          <w:rFonts w:eastAsia="Times New Roman"/>
          <w:b/>
          <w:bCs/>
          <w:lang w:val="en-US"/>
        </w:rPr>
        <w:t xml:space="preserve">, and P. P. </w:t>
      </w:r>
      <w:proofErr w:type="spellStart"/>
      <w:r w:rsidRPr="001A0367">
        <w:rPr>
          <w:rFonts w:eastAsia="Times New Roman"/>
          <w:b/>
          <w:bCs/>
          <w:lang w:val="en-US"/>
        </w:rPr>
        <w:t>Marra</w:t>
      </w:r>
      <w:proofErr w:type="spellEnd"/>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Quantifying the strength of migratory connectivity. Methods Ecol. Evol. 9: 513–524.</w:t>
      </w:r>
    </w:p>
    <w:p w14:paraId="1E9EBE57" w14:textId="6C88D7FB" w:rsidR="00CA10DB"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Dapporto</w:t>
      </w:r>
      <w:proofErr w:type="spellEnd"/>
      <w:r w:rsidRPr="001A0367">
        <w:rPr>
          <w:rFonts w:eastAsia="Times New Roman"/>
          <w:b/>
          <w:bCs/>
          <w:lang w:val="en-US"/>
        </w:rPr>
        <w:t xml:space="preserve">, L., A. </w:t>
      </w:r>
      <w:proofErr w:type="spellStart"/>
      <w:r w:rsidRPr="001A0367">
        <w:rPr>
          <w:rFonts w:eastAsia="Times New Roman"/>
          <w:b/>
          <w:bCs/>
          <w:lang w:val="en-US"/>
        </w:rPr>
        <w:t>Cini</w:t>
      </w:r>
      <w:proofErr w:type="spellEnd"/>
      <w:r w:rsidRPr="001A0367">
        <w:rPr>
          <w:rFonts w:eastAsia="Times New Roman"/>
          <w:b/>
          <w:bCs/>
          <w:lang w:val="en-US"/>
        </w:rPr>
        <w:t xml:space="preserve">, M. </w:t>
      </w:r>
      <w:proofErr w:type="spellStart"/>
      <w:r w:rsidRPr="001A0367">
        <w:rPr>
          <w:rFonts w:eastAsia="Times New Roman"/>
          <w:b/>
          <w:bCs/>
          <w:lang w:val="en-US"/>
        </w:rPr>
        <w:t>Menchetti</w:t>
      </w:r>
      <w:proofErr w:type="spellEnd"/>
      <w:r w:rsidRPr="001A0367">
        <w:rPr>
          <w:rFonts w:eastAsia="Times New Roman"/>
          <w:b/>
          <w:bCs/>
          <w:lang w:val="en-US"/>
        </w:rPr>
        <w:t xml:space="preserve">, R. </w:t>
      </w:r>
      <w:proofErr w:type="spellStart"/>
      <w:r w:rsidRPr="001A0367">
        <w:rPr>
          <w:rFonts w:eastAsia="Times New Roman"/>
          <w:b/>
          <w:bCs/>
          <w:lang w:val="en-US"/>
        </w:rPr>
        <w:t>Vodă</w:t>
      </w:r>
      <w:proofErr w:type="spellEnd"/>
      <w:r w:rsidRPr="001A0367">
        <w:rPr>
          <w:rFonts w:eastAsia="Times New Roman"/>
          <w:b/>
          <w:bCs/>
          <w:lang w:val="en-US"/>
        </w:rPr>
        <w:t xml:space="preserve">, S. </w:t>
      </w:r>
      <w:proofErr w:type="spellStart"/>
      <w:r w:rsidRPr="001A0367">
        <w:rPr>
          <w:rFonts w:eastAsia="Times New Roman"/>
          <w:b/>
          <w:bCs/>
          <w:lang w:val="en-US"/>
        </w:rPr>
        <w:t>Bonelli</w:t>
      </w:r>
      <w:proofErr w:type="spellEnd"/>
      <w:r w:rsidRPr="001A0367">
        <w:rPr>
          <w:rFonts w:eastAsia="Times New Roman"/>
          <w:b/>
          <w:bCs/>
          <w:lang w:val="en-US"/>
        </w:rPr>
        <w:t xml:space="preserve">, L. P. </w:t>
      </w:r>
      <w:proofErr w:type="spellStart"/>
      <w:r w:rsidRPr="001A0367">
        <w:rPr>
          <w:rFonts w:eastAsia="Times New Roman"/>
          <w:b/>
          <w:bCs/>
          <w:lang w:val="en-US"/>
        </w:rPr>
        <w:t>Casacci</w:t>
      </w:r>
      <w:proofErr w:type="spellEnd"/>
      <w:r w:rsidRPr="001A0367">
        <w:rPr>
          <w:rFonts w:eastAsia="Times New Roman"/>
          <w:b/>
          <w:bCs/>
          <w:lang w:val="en-US"/>
        </w:rPr>
        <w:t xml:space="preserve">, V. </w:t>
      </w:r>
      <w:proofErr w:type="spellStart"/>
      <w:r w:rsidRPr="001A0367">
        <w:rPr>
          <w:rFonts w:eastAsia="Times New Roman"/>
          <w:b/>
          <w:bCs/>
          <w:lang w:val="en-US"/>
        </w:rPr>
        <w:t>Dincă</w:t>
      </w:r>
      <w:proofErr w:type="spellEnd"/>
      <w:r w:rsidRPr="001A0367">
        <w:rPr>
          <w:rFonts w:eastAsia="Times New Roman"/>
          <w:b/>
          <w:bCs/>
          <w:lang w:val="en-US"/>
        </w:rPr>
        <w:t xml:space="preserve">, S. </w:t>
      </w:r>
      <w:proofErr w:type="spellStart"/>
      <w:r w:rsidRPr="001A0367">
        <w:rPr>
          <w:rFonts w:eastAsia="Times New Roman"/>
          <w:b/>
          <w:bCs/>
          <w:lang w:val="en-US"/>
        </w:rPr>
        <w:t>Scalercio</w:t>
      </w:r>
      <w:proofErr w:type="spellEnd"/>
      <w:r w:rsidRPr="001A0367">
        <w:rPr>
          <w:rFonts w:eastAsia="Times New Roman"/>
          <w:b/>
          <w:bCs/>
          <w:lang w:val="en-US"/>
        </w:rPr>
        <w:t>, J. C. Hinojosa, H. Biermann, and Others</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Rise and fall of island butterfly diversity: Understanding genetic differentiation and extinction in a highly diverse archipelago. Diversity and Distributions. 23: 1169–1181.</w:t>
      </w:r>
    </w:p>
    <w:p w14:paraId="58D2AC3F" w14:textId="267855BA" w:rsidR="003B7F97" w:rsidRPr="003B7F97" w:rsidRDefault="003B7F97" w:rsidP="003B7F97">
      <w:pPr>
        <w:pStyle w:val="ListParagraph"/>
        <w:numPr>
          <w:ilvl w:val="0"/>
          <w:numId w:val="1"/>
        </w:numPr>
        <w:rPr>
          <w:sz w:val="24"/>
          <w:szCs w:val="24"/>
        </w:rPr>
      </w:pPr>
      <w:proofErr w:type="spellStart"/>
      <w:r w:rsidRPr="003B7F97">
        <w:rPr>
          <w:b/>
          <w:bCs/>
        </w:rPr>
        <w:t>Dapporto</w:t>
      </w:r>
      <w:proofErr w:type="spellEnd"/>
      <w:r w:rsidRPr="003B7F97">
        <w:rPr>
          <w:b/>
          <w:bCs/>
        </w:rPr>
        <w:t xml:space="preserve">, L., </w:t>
      </w:r>
      <w:proofErr w:type="spellStart"/>
      <w:r w:rsidRPr="003B7F97">
        <w:rPr>
          <w:b/>
          <w:bCs/>
        </w:rPr>
        <w:t>Cini</w:t>
      </w:r>
      <w:proofErr w:type="spellEnd"/>
      <w:r w:rsidRPr="003B7F97">
        <w:rPr>
          <w:b/>
          <w:bCs/>
        </w:rPr>
        <w:t xml:space="preserve">, A., </w:t>
      </w:r>
      <w:proofErr w:type="spellStart"/>
      <w:r w:rsidRPr="003B7F97">
        <w:rPr>
          <w:b/>
          <w:bCs/>
        </w:rPr>
        <w:t>Vodă</w:t>
      </w:r>
      <w:proofErr w:type="spellEnd"/>
      <w:r w:rsidRPr="003B7F97">
        <w:rPr>
          <w:b/>
          <w:bCs/>
        </w:rPr>
        <w:t xml:space="preserve">, R., </w:t>
      </w:r>
      <w:proofErr w:type="spellStart"/>
      <w:r w:rsidRPr="003B7F97">
        <w:rPr>
          <w:b/>
          <w:bCs/>
        </w:rPr>
        <w:t>Dincă</w:t>
      </w:r>
      <w:proofErr w:type="spellEnd"/>
      <w:r w:rsidRPr="003B7F97">
        <w:rPr>
          <w:b/>
          <w:bCs/>
        </w:rPr>
        <w:t xml:space="preserve">, V., </w:t>
      </w:r>
      <w:proofErr w:type="spellStart"/>
      <w:r w:rsidRPr="003B7F97">
        <w:rPr>
          <w:b/>
          <w:bCs/>
        </w:rPr>
        <w:t>Wiemers</w:t>
      </w:r>
      <w:proofErr w:type="spellEnd"/>
      <w:r w:rsidRPr="003B7F97">
        <w:rPr>
          <w:b/>
          <w:bCs/>
        </w:rPr>
        <w:t xml:space="preserve">, M., </w:t>
      </w:r>
      <w:proofErr w:type="spellStart"/>
      <w:r w:rsidRPr="003B7F97">
        <w:rPr>
          <w:b/>
          <w:bCs/>
        </w:rPr>
        <w:t>Menchetti</w:t>
      </w:r>
      <w:proofErr w:type="spellEnd"/>
      <w:r w:rsidRPr="003B7F97">
        <w:rPr>
          <w:b/>
          <w:bCs/>
        </w:rPr>
        <w:t>, M., … Vila, R. 2019.</w:t>
      </w:r>
      <w:r>
        <w:t xml:space="preserve"> Integrating three comprehensive data sets shows that mitochondrial DNA variation is linked to species traits and paleogeographic events in European butterflies. </w:t>
      </w:r>
      <w:r w:rsidRPr="003B7F97">
        <w:rPr>
          <w:i/>
          <w:iCs/>
        </w:rPr>
        <w:t>Molecular Ecology Resources</w:t>
      </w:r>
      <w:r>
        <w:t>, Vol. 19, pp. 1623–1636.</w:t>
      </w:r>
    </w:p>
    <w:p w14:paraId="444E992C" w14:textId="272DC2B9"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Dingle, H., M. P. Zalucki, W. A. Rochester, and T. Armijo-Prewitt</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Distribution of the monarch butterfly, </w:t>
      </w:r>
      <w:r w:rsidRPr="001A0367">
        <w:rPr>
          <w:rFonts w:eastAsia="Times New Roman"/>
          <w:i/>
          <w:iCs/>
          <w:lang w:val="en-US"/>
        </w:rPr>
        <w:t>Danaus plexippus</w:t>
      </w:r>
      <w:r w:rsidRPr="001A0367">
        <w:rPr>
          <w:rFonts w:eastAsia="Times New Roman"/>
          <w:lang w:val="en-US"/>
        </w:rPr>
        <w:t xml:space="preserve"> (L.) (Lepidoptera: Nymphalidae), in western North America. Biol. J. Linn. Soc. </w:t>
      </w:r>
      <w:proofErr w:type="spellStart"/>
      <w:r w:rsidRPr="001A0367">
        <w:rPr>
          <w:rFonts w:eastAsia="Times New Roman"/>
          <w:lang w:val="en-US"/>
        </w:rPr>
        <w:t>Lond</w:t>
      </w:r>
      <w:proofErr w:type="spellEnd"/>
      <w:r w:rsidRPr="001A0367">
        <w:rPr>
          <w:rFonts w:eastAsia="Times New Roman"/>
          <w:lang w:val="en-US"/>
        </w:rPr>
        <w:t>. 85: 491–500.</w:t>
      </w:r>
    </w:p>
    <w:p w14:paraId="3760D08C" w14:textId="32DBC84C"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Edwards, A. W.</w:t>
      </w:r>
      <w:r w:rsidRPr="001A0367">
        <w:rPr>
          <w:rFonts w:eastAsia="Times New Roman"/>
          <w:lang w:val="en-US"/>
        </w:rPr>
        <w:t xml:space="preserve"> </w:t>
      </w:r>
      <w:r w:rsidRPr="001A0367">
        <w:rPr>
          <w:rFonts w:eastAsia="Times New Roman"/>
          <w:b/>
          <w:bCs/>
          <w:lang w:val="en-US"/>
        </w:rPr>
        <w:t>1971</w:t>
      </w:r>
      <w:r w:rsidRPr="001A0367">
        <w:rPr>
          <w:rFonts w:eastAsia="Times New Roman"/>
          <w:lang w:val="en-US"/>
        </w:rPr>
        <w:t>. Distances between populations on the basis of gene frequencies. Biometrics. 27: 873–881.</w:t>
      </w:r>
    </w:p>
    <w:p w14:paraId="5DBAAA47" w14:textId="5B56471B"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Excoffier</w:t>
      </w:r>
      <w:proofErr w:type="spellEnd"/>
      <w:r w:rsidRPr="001A0367">
        <w:rPr>
          <w:rFonts w:eastAsia="Times New Roman"/>
          <w:b/>
          <w:bCs/>
          <w:lang w:val="en-US"/>
        </w:rPr>
        <w:t xml:space="preserve">, L., M. </w:t>
      </w:r>
      <w:proofErr w:type="spellStart"/>
      <w:r w:rsidRPr="001A0367">
        <w:rPr>
          <w:rFonts w:eastAsia="Times New Roman"/>
          <w:b/>
          <w:bCs/>
          <w:lang w:val="en-US"/>
        </w:rPr>
        <w:t>Foll</w:t>
      </w:r>
      <w:proofErr w:type="spellEnd"/>
      <w:r w:rsidRPr="001A0367">
        <w:rPr>
          <w:rFonts w:eastAsia="Times New Roman"/>
          <w:b/>
          <w:bCs/>
          <w:lang w:val="en-US"/>
        </w:rPr>
        <w:t>, and R. J. Petit</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Genetic </w:t>
      </w:r>
      <w:r w:rsidR="007C4E22" w:rsidRPr="001A0367">
        <w:rPr>
          <w:rFonts w:eastAsia="Times New Roman"/>
          <w:lang w:val="en-US"/>
        </w:rPr>
        <w:t>consequences of range expansions</w:t>
      </w:r>
      <w:r w:rsidRPr="001A0367">
        <w:rPr>
          <w:rFonts w:eastAsia="Times New Roman"/>
          <w:lang w:val="en-US"/>
        </w:rPr>
        <w:t>. Annu. Rev. Ecol. Evol. Syst. 40: 481–501.</w:t>
      </w:r>
    </w:p>
    <w:p w14:paraId="635D76EB" w14:textId="523171A5" w:rsidR="004D1E24" w:rsidRPr="001A0367" w:rsidRDefault="004D1E24" w:rsidP="001A0367">
      <w:pPr>
        <w:pStyle w:val="ListParagraph"/>
        <w:numPr>
          <w:ilvl w:val="0"/>
          <w:numId w:val="1"/>
        </w:numPr>
        <w:rPr>
          <w:rFonts w:eastAsia="Times New Roman"/>
          <w:lang w:val="en-US"/>
        </w:rPr>
      </w:pPr>
      <w:r w:rsidRPr="001A0367">
        <w:rPr>
          <w:rFonts w:eastAsia="Times New Roman"/>
          <w:b/>
          <w:bCs/>
          <w:color w:val="000000"/>
          <w:lang w:val="en-US"/>
        </w:rPr>
        <w:t>Fernández-</w:t>
      </w:r>
      <w:proofErr w:type="spellStart"/>
      <w:r w:rsidRPr="001A0367">
        <w:rPr>
          <w:rFonts w:eastAsia="Times New Roman"/>
          <w:b/>
          <w:bCs/>
          <w:color w:val="000000"/>
          <w:lang w:val="en-US"/>
        </w:rPr>
        <w:t>Haeger</w:t>
      </w:r>
      <w:proofErr w:type="spellEnd"/>
      <w:r w:rsidRPr="001A0367">
        <w:rPr>
          <w:rFonts w:eastAsia="Times New Roman"/>
          <w:b/>
          <w:bCs/>
          <w:color w:val="000000"/>
          <w:lang w:val="en-US"/>
        </w:rPr>
        <w:t xml:space="preserve">, J., D. </w:t>
      </w:r>
      <w:proofErr w:type="spellStart"/>
      <w:r w:rsidRPr="001A0367">
        <w:rPr>
          <w:rFonts w:eastAsia="Times New Roman"/>
          <w:b/>
          <w:bCs/>
          <w:color w:val="000000"/>
          <w:lang w:val="en-US"/>
        </w:rPr>
        <w:t>Jordano</w:t>
      </w:r>
      <w:proofErr w:type="spellEnd"/>
      <w:r w:rsidRPr="001A0367">
        <w:rPr>
          <w:rFonts w:eastAsia="Times New Roman"/>
          <w:b/>
          <w:bCs/>
          <w:color w:val="000000"/>
          <w:lang w:val="en-US"/>
        </w:rPr>
        <w:t xml:space="preserve">, </w:t>
      </w:r>
      <w:r w:rsidR="003E3175" w:rsidRPr="001A0367">
        <w:rPr>
          <w:rFonts w:eastAsia="Times New Roman"/>
          <w:b/>
          <w:bCs/>
          <w:color w:val="000000"/>
          <w:lang w:val="en-US"/>
        </w:rPr>
        <w:t xml:space="preserve">and </w:t>
      </w:r>
      <w:r w:rsidRPr="001A0367">
        <w:rPr>
          <w:rFonts w:eastAsia="Times New Roman"/>
          <w:b/>
          <w:bCs/>
          <w:color w:val="000000"/>
          <w:lang w:val="en-US"/>
        </w:rPr>
        <w:t>M. P. Zalucki. 2015.</w:t>
      </w:r>
      <w:r w:rsidRPr="001A0367">
        <w:rPr>
          <w:rFonts w:eastAsia="Times New Roman"/>
          <w:color w:val="000000"/>
          <w:lang w:val="en-US"/>
        </w:rPr>
        <w:t xml:space="preserve"> Monarchs across the Atlantic Ocean. 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247-256. Ithaca (NY): Cornell University Press.</w:t>
      </w:r>
    </w:p>
    <w:p w14:paraId="0A676F4E" w14:textId="62078D15" w:rsidR="003E3175" w:rsidRDefault="003E3175" w:rsidP="001A0367">
      <w:pPr>
        <w:pStyle w:val="ListParagraph"/>
        <w:numPr>
          <w:ilvl w:val="0"/>
          <w:numId w:val="1"/>
        </w:numPr>
        <w:rPr>
          <w:rFonts w:eastAsia="Times New Roman"/>
          <w:lang w:val="en-US"/>
        </w:rPr>
      </w:pPr>
      <w:r w:rsidRPr="001A0367">
        <w:rPr>
          <w:rFonts w:eastAsia="Times New Roman"/>
          <w:b/>
          <w:bCs/>
          <w:lang w:val="en-US"/>
        </w:rPr>
        <w:t>Francis, R. M.</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w:t>
      </w:r>
      <w:proofErr w:type="spellStart"/>
      <w:r w:rsidRPr="001A0367">
        <w:rPr>
          <w:rFonts w:eastAsia="Times New Roman"/>
          <w:lang w:val="en-US"/>
        </w:rPr>
        <w:t>pophelper</w:t>
      </w:r>
      <w:proofErr w:type="spellEnd"/>
      <w:r w:rsidRPr="001A0367">
        <w:rPr>
          <w:rFonts w:eastAsia="Times New Roman"/>
          <w:lang w:val="en-US"/>
        </w:rPr>
        <w:t xml:space="preserve">: an R package and web app to </w:t>
      </w:r>
      <w:proofErr w:type="spellStart"/>
      <w:r w:rsidRPr="001A0367">
        <w:rPr>
          <w:rFonts w:eastAsia="Times New Roman"/>
          <w:lang w:val="en-US"/>
        </w:rPr>
        <w:t>analyse</w:t>
      </w:r>
      <w:proofErr w:type="spellEnd"/>
      <w:r w:rsidRPr="001A0367">
        <w:rPr>
          <w:rFonts w:eastAsia="Times New Roman"/>
          <w:lang w:val="en-US"/>
        </w:rPr>
        <w:t xml:space="preserve"> and visualize population structure. Mol. Ecol. </w:t>
      </w:r>
      <w:proofErr w:type="spellStart"/>
      <w:r w:rsidRPr="001A0367">
        <w:rPr>
          <w:rFonts w:eastAsia="Times New Roman"/>
          <w:lang w:val="en-US"/>
        </w:rPr>
        <w:t>Resour</w:t>
      </w:r>
      <w:proofErr w:type="spellEnd"/>
      <w:r w:rsidRPr="001A0367">
        <w:rPr>
          <w:rFonts w:eastAsia="Times New Roman"/>
          <w:lang w:val="en-US"/>
        </w:rPr>
        <w:t>. 17: 27–32.</w:t>
      </w:r>
    </w:p>
    <w:p w14:paraId="56BC4115" w14:textId="55350B2B" w:rsidR="00B51EDA" w:rsidRPr="00B51EDA" w:rsidRDefault="00B51EDA" w:rsidP="00B51EDA">
      <w:pPr>
        <w:pStyle w:val="ListParagraph"/>
        <w:numPr>
          <w:ilvl w:val="0"/>
          <w:numId w:val="1"/>
        </w:numPr>
        <w:rPr>
          <w:sz w:val="24"/>
          <w:szCs w:val="24"/>
        </w:rPr>
      </w:pPr>
      <w:r w:rsidRPr="00B51EDA">
        <w:rPr>
          <w:b/>
          <w:bCs/>
        </w:rPr>
        <w:t>Freedman, M. G., H. Dingle, C. A. Tabuloc, J. C. Chiu, L. H. Yang, and M. P. Zalucki</w:t>
      </w:r>
      <w:r>
        <w:t xml:space="preserve">. </w:t>
      </w:r>
      <w:r w:rsidRPr="00B51EDA">
        <w:rPr>
          <w:b/>
          <w:bCs/>
        </w:rPr>
        <w:t>2018</w:t>
      </w:r>
      <w:r>
        <w:t xml:space="preserve">. Non-migratory monarch butterflies, </w:t>
      </w:r>
      <w:r w:rsidRPr="00B51EDA">
        <w:rPr>
          <w:i/>
          <w:iCs/>
        </w:rPr>
        <w:t>Danaus plexippus</w:t>
      </w:r>
      <w:r>
        <w:t xml:space="preserve"> (L.), retain developmental plasticity and a navigational mechanism associated with migration. Biol. J. Linn. Soc. </w:t>
      </w:r>
      <w:proofErr w:type="spellStart"/>
      <w:r>
        <w:t>Lond</w:t>
      </w:r>
      <w:proofErr w:type="spellEnd"/>
      <w:r>
        <w:t>. 123: 265–278.</w:t>
      </w:r>
    </w:p>
    <w:p w14:paraId="76393C29" w14:textId="7777777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Freedman, M. G., H. Dingle, S. Y. Strauss, and S. R. Ramírez</w:t>
      </w:r>
      <w:r w:rsidRPr="001A0367">
        <w:rPr>
          <w:rFonts w:eastAsia="Times New Roman"/>
          <w:lang w:val="en-US"/>
        </w:rPr>
        <w:t xml:space="preserve">. </w:t>
      </w:r>
      <w:r w:rsidRPr="001A0367">
        <w:rPr>
          <w:rFonts w:eastAsia="Times New Roman"/>
          <w:b/>
          <w:bCs/>
          <w:lang w:val="en-US"/>
        </w:rPr>
        <w:t>2020a</w:t>
      </w:r>
      <w:r w:rsidRPr="001A0367">
        <w:rPr>
          <w:rFonts w:eastAsia="Times New Roman"/>
          <w:lang w:val="en-US"/>
        </w:rPr>
        <w:t>. Two centuries of monarch butterfly collections reveal contrasting effects of range expansion and migration loss on wing traits. Proc. Natl. Acad. Sci. U. S. A. 117: 28887–28893.</w:t>
      </w:r>
    </w:p>
    <w:p w14:paraId="5F75BEBC" w14:textId="1A8A93E9" w:rsidR="00245A5A" w:rsidRDefault="00245A5A" w:rsidP="00245A5A">
      <w:pPr>
        <w:pStyle w:val="ListParagraph"/>
        <w:numPr>
          <w:ilvl w:val="0"/>
          <w:numId w:val="1"/>
        </w:numPr>
        <w:rPr>
          <w:sz w:val="24"/>
          <w:szCs w:val="24"/>
        </w:rPr>
      </w:pPr>
      <w:r w:rsidRPr="00245A5A">
        <w:rPr>
          <w:b/>
          <w:bCs/>
        </w:rPr>
        <w:t xml:space="preserve">Freedman, M. G., Roode, J. C., Forister, M. L., </w:t>
      </w:r>
      <w:proofErr w:type="spellStart"/>
      <w:r w:rsidRPr="00245A5A">
        <w:rPr>
          <w:b/>
          <w:bCs/>
        </w:rPr>
        <w:t>Kronforst</w:t>
      </w:r>
      <w:proofErr w:type="spellEnd"/>
      <w:r w:rsidRPr="00245A5A">
        <w:rPr>
          <w:b/>
          <w:bCs/>
        </w:rPr>
        <w:t>, M. R., Pierce, A. A., Schultz, C. B., … Crone, E. E. 2021.</w:t>
      </w:r>
      <w:r>
        <w:t xml:space="preserve"> Are eastern and western monarch </w:t>
      </w:r>
      <w:proofErr w:type="gramStart"/>
      <w:r>
        <w:t>butterflies</w:t>
      </w:r>
      <w:proofErr w:type="gramEnd"/>
      <w:r>
        <w:t xml:space="preserve"> distinct populations? A review of evidence for ecological, phenotypic, and genetic differentiation and implications for conservation. </w:t>
      </w:r>
      <w:r w:rsidRPr="00245A5A">
        <w:rPr>
          <w:i/>
          <w:iCs/>
        </w:rPr>
        <w:t>Conservation Science and Practice</w:t>
      </w:r>
      <w:r>
        <w:t xml:space="preserve">, </w:t>
      </w:r>
      <w:r w:rsidRPr="00245A5A">
        <w:rPr>
          <w:i/>
          <w:iCs/>
        </w:rPr>
        <w:t>3</w:t>
      </w:r>
      <w:r>
        <w:t xml:space="preserve">(7). </w:t>
      </w:r>
    </w:p>
    <w:p w14:paraId="23F66D9A" w14:textId="608E7137"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Gao, B., J. Hedlund, D. R. Reynolds, B. </w:t>
      </w:r>
      <w:proofErr w:type="spellStart"/>
      <w:r w:rsidRPr="001A0367">
        <w:rPr>
          <w:rFonts w:eastAsia="Times New Roman"/>
          <w:b/>
          <w:bCs/>
          <w:lang w:val="en-US"/>
        </w:rPr>
        <w:t>Zhai</w:t>
      </w:r>
      <w:proofErr w:type="spellEnd"/>
      <w:r w:rsidRPr="001A0367">
        <w:rPr>
          <w:rFonts w:eastAsia="Times New Roman"/>
          <w:b/>
          <w:bCs/>
          <w:lang w:val="en-US"/>
        </w:rPr>
        <w:t>, G. Hu, and J. W. Chapman</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The “migratory connectivity” concept, and its applicability to insect migrants. Mov. Ecol. 8: 48.</w:t>
      </w:r>
    </w:p>
    <w:p w14:paraId="539A4064" w14:textId="227B6F81" w:rsidR="006C2257" w:rsidRPr="001A0367" w:rsidRDefault="006C2257" w:rsidP="001A0367">
      <w:pPr>
        <w:pStyle w:val="ListParagraph"/>
        <w:numPr>
          <w:ilvl w:val="0"/>
          <w:numId w:val="1"/>
        </w:numPr>
        <w:rPr>
          <w:rFonts w:eastAsia="Times New Roman"/>
          <w:lang w:val="en-US"/>
        </w:rPr>
      </w:pPr>
      <w:r w:rsidRPr="001A0367">
        <w:rPr>
          <w:rFonts w:eastAsia="Times New Roman"/>
          <w:b/>
          <w:bCs/>
          <w:lang w:val="en-US"/>
        </w:rPr>
        <w:t>Gómez-</w:t>
      </w:r>
      <w:proofErr w:type="spellStart"/>
      <w:r w:rsidRPr="001A0367">
        <w:rPr>
          <w:rFonts w:eastAsia="Times New Roman"/>
          <w:b/>
          <w:bCs/>
          <w:lang w:val="en-US"/>
        </w:rPr>
        <w:t>Bahamón</w:t>
      </w:r>
      <w:proofErr w:type="spellEnd"/>
      <w:r w:rsidRPr="001A0367">
        <w:rPr>
          <w:rFonts w:eastAsia="Times New Roman"/>
          <w:b/>
          <w:bCs/>
          <w:lang w:val="en-US"/>
        </w:rPr>
        <w:t xml:space="preserve">, V., R. Márquez, A. E. Jahn, C. Y. </w:t>
      </w:r>
      <w:proofErr w:type="spellStart"/>
      <w:r w:rsidRPr="001A0367">
        <w:rPr>
          <w:rFonts w:eastAsia="Times New Roman"/>
          <w:b/>
          <w:bCs/>
          <w:lang w:val="en-US"/>
        </w:rPr>
        <w:t>Miyaki</w:t>
      </w:r>
      <w:proofErr w:type="spellEnd"/>
      <w:r w:rsidRPr="001A0367">
        <w:rPr>
          <w:rFonts w:eastAsia="Times New Roman"/>
          <w:b/>
          <w:bCs/>
          <w:lang w:val="en-US"/>
        </w:rPr>
        <w:t xml:space="preserve">, D. T. </w:t>
      </w:r>
      <w:proofErr w:type="spellStart"/>
      <w:r w:rsidRPr="001A0367">
        <w:rPr>
          <w:rFonts w:eastAsia="Times New Roman"/>
          <w:b/>
          <w:bCs/>
          <w:lang w:val="en-US"/>
        </w:rPr>
        <w:t>Tuero</w:t>
      </w:r>
      <w:proofErr w:type="spellEnd"/>
      <w:r w:rsidRPr="001A0367">
        <w:rPr>
          <w:rFonts w:eastAsia="Times New Roman"/>
          <w:b/>
          <w:bCs/>
          <w:lang w:val="en-US"/>
        </w:rPr>
        <w:t xml:space="preserve">, O. </w:t>
      </w:r>
      <w:proofErr w:type="spellStart"/>
      <w:r w:rsidRPr="001A0367">
        <w:rPr>
          <w:rFonts w:eastAsia="Times New Roman"/>
          <w:b/>
          <w:bCs/>
          <w:lang w:val="en-US"/>
        </w:rPr>
        <w:t>Laverde</w:t>
      </w:r>
      <w:proofErr w:type="spellEnd"/>
      <w:r w:rsidRPr="001A0367">
        <w:rPr>
          <w:rFonts w:eastAsia="Times New Roman"/>
          <w:b/>
          <w:bCs/>
          <w:lang w:val="en-US"/>
        </w:rPr>
        <w:t>-R, S. Restrepo, and C. D. Cadena</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Speciation associated with shifts in migratory behavior in an avian radiation. Curr. Biol. 30: 1312–1321.e6.</w:t>
      </w:r>
    </w:p>
    <w:p w14:paraId="79821743" w14:textId="237F70A6" w:rsidR="00A34979" w:rsidRPr="001A0367" w:rsidRDefault="00A34979" w:rsidP="001A0367">
      <w:pPr>
        <w:pStyle w:val="ListParagraph"/>
        <w:numPr>
          <w:ilvl w:val="0"/>
          <w:numId w:val="1"/>
        </w:numPr>
        <w:rPr>
          <w:rFonts w:eastAsia="Times New Roman"/>
          <w:lang w:val="en-US"/>
        </w:rPr>
      </w:pPr>
      <w:r w:rsidRPr="001A0367">
        <w:rPr>
          <w:rFonts w:eastAsia="Times New Roman"/>
          <w:b/>
          <w:bCs/>
          <w:lang w:val="en-US"/>
        </w:rPr>
        <w:t>Gong, X., E. R. Davenport, D. Wang, and A. G. Clark</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Lack of spatial and temporal genetic structure of Japanese eel (</w:t>
      </w:r>
      <w:r w:rsidRPr="001A0367">
        <w:rPr>
          <w:rFonts w:eastAsia="Times New Roman"/>
          <w:i/>
          <w:iCs/>
          <w:lang w:val="en-US"/>
        </w:rPr>
        <w:t>Anguilla japonica</w:t>
      </w:r>
      <w:r w:rsidRPr="001A0367">
        <w:rPr>
          <w:rFonts w:eastAsia="Times New Roman"/>
          <w:lang w:val="en-US"/>
        </w:rPr>
        <w:t xml:space="preserve">) populations. </w:t>
      </w:r>
      <w:proofErr w:type="spellStart"/>
      <w:r w:rsidRPr="001A0367">
        <w:rPr>
          <w:rFonts w:eastAsia="Times New Roman"/>
          <w:lang w:val="en-US"/>
        </w:rPr>
        <w:t>Conserv</w:t>
      </w:r>
      <w:proofErr w:type="spellEnd"/>
      <w:r w:rsidRPr="001A0367">
        <w:rPr>
          <w:rFonts w:eastAsia="Times New Roman"/>
          <w:lang w:val="en-US"/>
        </w:rPr>
        <w:t>. Genet. 20: 467–475.</w:t>
      </w:r>
    </w:p>
    <w:p w14:paraId="26D374CB" w14:textId="1F01CDE8"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Gutenkunst</w:t>
      </w:r>
      <w:proofErr w:type="spellEnd"/>
      <w:r w:rsidRPr="001A0367">
        <w:rPr>
          <w:rFonts w:eastAsia="Times New Roman"/>
          <w:b/>
          <w:bCs/>
          <w:lang w:val="en-US"/>
        </w:rPr>
        <w:t>, R. N., R. D. Hernandez, S. H. Williamson, and C. D. Bustamante</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Inferring the joint demographic history of multiple populations from multidimensional SNP frequency data. PLoS Genet. 5: e1000695.</w:t>
      </w:r>
    </w:p>
    <w:p w14:paraId="234505BD" w14:textId="5DF0DBFF" w:rsidR="001A0367" w:rsidRDefault="001A0367" w:rsidP="001A0367">
      <w:pPr>
        <w:pStyle w:val="ListParagraph"/>
        <w:numPr>
          <w:ilvl w:val="0"/>
          <w:numId w:val="1"/>
        </w:numPr>
      </w:pPr>
      <w:r w:rsidRPr="001A0367">
        <w:rPr>
          <w:b/>
          <w:bCs/>
        </w:rPr>
        <w:t>Haag-</w:t>
      </w:r>
      <w:proofErr w:type="spellStart"/>
      <w:r w:rsidRPr="001A0367">
        <w:rPr>
          <w:b/>
          <w:bCs/>
        </w:rPr>
        <w:t>Liautard</w:t>
      </w:r>
      <w:proofErr w:type="spellEnd"/>
      <w:r w:rsidRPr="001A0367">
        <w:rPr>
          <w:b/>
          <w:bCs/>
        </w:rPr>
        <w:t xml:space="preserve">, C., M. </w:t>
      </w:r>
      <w:proofErr w:type="spellStart"/>
      <w:r w:rsidRPr="001A0367">
        <w:rPr>
          <w:b/>
          <w:bCs/>
        </w:rPr>
        <w:t>Dorris</w:t>
      </w:r>
      <w:proofErr w:type="spellEnd"/>
      <w:r w:rsidRPr="001A0367">
        <w:rPr>
          <w:b/>
          <w:bCs/>
        </w:rPr>
        <w:t xml:space="preserve">, X. </w:t>
      </w:r>
      <w:proofErr w:type="spellStart"/>
      <w:r w:rsidRPr="001A0367">
        <w:rPr>
          <w:b/>
          <w:bCs/>
        </w:rPr>
        <w:t>Maside</w:t>
      </w:r>
      <w:proofErr w:type="spellEnd"/>
      <w:r w:rsidRPr="001A0367">
        <w:rPr>
          <w:b/>
          <w:bCs/>
        </w:rPr>
        <w:t xml:space="preserve">, S. Macaskill, D. L. Halligan, D. Houle, B. Charlesworth, and P. D. </w:t>
      </w:r>
      <w:proofErr w:type="spellStart"/>
      <w:r w:rsidRPr="001A0367">
        <w:rPr>
          <w:b/>
          <w:bCs/>
        </w:rPr>
        <w:t>Keightley</w:t>
      </w:r>
      <w:proofErr w:type="spellEnd"/>
      <w:r w:rsidRPr="001A0367">
        <w:t xml:space="preserve">. </w:t>
      </w:r>
      <w:r w:rsidRPr="001A0367">
        <w:rPr>
          <w:b/>
          <w:bCs/>
        </w:rPr>
        <w:t>2007</w:t>
      </w:r>
      <w:r w:rsidRPr="001A0367">
        <w:t>. Direct estimation of per nucleotide and genomic deleterious mutation rates in Drosophila. Nature. 445: 82–85.</w:t>
      </w:r>
    </w:p>
    <w:p w14:paraId="7C34AADD" w14:textId="454D17FE" w:rsidR="00380F5C" w:rsidRPr="001B5296" w:rsidRDefault="00380F5C" w:rsidP="00380F5C">
      <w:pPr>
        <w:pStyle w:val="ListParagraph"/>
        <w:numPr>
          <w:ilvl w:val="0"/>
          <w:numId w:val="1"/>
        </w:numPr>
        <w:rPr>
          <w:lang w:val="en-US"/>
        </w:rPr>
      </w:pPr>
      <w:proofErr w:type="spellStart"/>
      <w:r>
        <w:rPr>
          <w:b/>
          <w:bCs/>
        </w:rPr>
        <w:t>Hemstrom</w:t>
      </w:r>
      <w:proofErr w:type="spellEnd"/>
      <w:r>
        <w:rPr>
          <w:b/>
          <w:bCs/>
        </w:rPr>
        <w:t xml:space="preserve">, W. and M. Jones. 2021. </w:t>
      </w:r>
      <w:proofErr w:type="spellStart"/>
      <w:r>
        <w:t>snpR</w:t>
      </w:r>
      <w:proofErr w:type="spellEnd"/>
      <w:r>
        <w:t xml:space="preserve">: user friendly population genomics for SNP datasets with categorical metadata. </w:t>
      </w:r>
      <w:proofErr w:type="spellStart"/>
      <w:r>
        <w:t>Authorea</w:t>
      </w:r>
      <w:proofErr w:type="spellEnd"/>
      <w:r>
        <w:t xml:space="preserve">. </w:t>
      </w:r>
      <w:r w:rsidRPr="001B5296">
        <w:t>10.22541/au.161264719.94032617/v1</w:t>
      </w:r>
    </w:p>
    <w:p w14:paraId="5B1B6D10" w14:textId="0EB26C5F"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Hewitt, G. M.</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xml:space="preserve">. Some genetic consequences of ice ages, and their role in divergence and speciation. Biol. J. Linn. Soc. </w:t>
      </w:r>
      <w:proofErr w:type="spellStart"/>
      <w:r w:rsidRPr="001A0367">
        <w:rPr>
          <w:rFonts w:eastAsia="Times New Roman"/>
          <w:lang w:val="en-US"/>
        </w:rPr>
        <w:t>Lond</w:t>
      </w:r>
      <w:proofErr w:type="spellEnd"/>
      <w:r w:rsidRPr="001A0367">
        <w:rPr>
          <w:rFonts w:eastAsia="Times New Roman"/>
          <w:lang w:val="en-US"/>
        </w:rPr>
        <w:t>. 58: 247–276.</w:t>
      </w:r>
    </w:p>
    <w:p w14:paraId="6DF4367A" w14:textId="125BFBC0"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lastRenderedPageBreak/>
        <w:t>Hughes, J. M., and M. P. Zalucki</w:t>
      </w:r>
      <w:r w:rsidRPr="001A0367">
        <w:rPr>
          <w:rFonts w:eastAsia="Times New Roman"/>
          <w:lang w:val="en-US"/>
        </w:rPr>
        <w:t xml:space="preserve">. </w:t>
      </w:r>
      <w:r w:rsidRPr="001A0367">
        <w:rPr>
          <w:rFonts w:eastAsia="Times New Roman"/>
          <w:b/>
          <w:bCs/>
          <w:lang w:val="en-US"/>
        </w:rPr>
        <w:t>1984</w:t>
      </w:r>
      <w:r w:rsidRPr="001A0367">
        <w:rPr>
          <w:rFonts w:eastAsia="Times New Roman"/>
          <w:lang w:val="en-US"/>
        </w:rPr>
        <w:t xml:space="preserve">. Genetic variation in a continuously breeding population of </w:t>
      </w:r>
      <w:r w:rsidRPr="001A0367">
        <w:rPr>
          <w:rFonts w:eastAsia="Times New Roman"/>
          <w:i/>
          <w:iCs/>
          <w:lang w:val="en-US"/>
        </w:rPr>
        <w:t>Danaus plexippus</w:t>
      </w:r>
      <w:r w:rsidRPr="001A0367">
        <w:rPr>
          <w:rFonts w:eastAsia="Times New Roman"/>
          <w:lang w:val="en-US"/>
        </w:rPr>
        <w:t xml:space="preserve"> L. (Lepidoptera: Nymphalidae). Heredity. 52: 1–7.</w:t>
      </w:r>
    </w:p>
    <w:p w14:paraId="175B4D36" w14:textId="3395399C" w:rsidR="006A6F8F" w:rsidRPr="001A0367" w:rsidRDefault="006A6F8F" w:rsidP="001A0367">
      <w:pPr>
        <w:pStyle w:val="ListParagraph"/>
        <w:numPr>
          <w:ilvl w:val="0"/>
          <w:numId w:val="1"/>
        </w:numPr>
        <w:rPr>
          <w:rFonts w:eastAsia="Times New Roman"/>
          <w:lang w:val="en-US"/>
        </w:rPr>
      </w:pPr>
      <w:r w:rsidRPr="001A0367">
        <w:rPr>
          <w:rFonts w:eastAsia="Times New Roman"/>
          <w:b/>
          <w:bCs/>
          <w:lang w:val="en-US"/>
        </w:rPr>
        <w:t>Ibrahim, K. M., R. A. Nichols, and G. M. Hewitt</w:t>
      </w:r>
      <w:r w:rsidRPr="001A0367">
        <w:rPr>
          <w:rFonts w:eastAsia="Times New Roman"/>
          <w:lang w:val="en-US"/>
        </w:rPr>
        <w:t xml:space="preserve">. </w:t>
      </w:r>
      <w:r w:rsidRPr="001A0367">
        <w:rPr>
          <w:rFonts w:eastAsia="Times New Roman"/>
          <w:b/>
          <w:bCs/>
          <w:lang w:val="en-US"/>
        </w:rPr>
        <w:t>1996</w:t>
      </w:r>
      <w:r w:rsidRPr="001A0367">
        <w:rPr>
          <w:rFonts w:eastAsia="Times New Roman"/>
          <w:lang w:val="en-US"/>
        </w:rPr>
        <w:t>. Spatial patterns of genetic variation generated by different forms of dispersal during range expansion. Heredity. 77: 282–291.</w:t>
      </w:r>
    </w:p>
    <w:p w14:paraId="7ECFF4E7" w14:textId="2D1EA8F2"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Irwin, D. E., J. H. Irwin, and T. B. Smith</w:t>
      </w:r>
      <w:r w:rsidRPr="001A0367">
        <w:rPr>
          <w:rFonts w:eastAsia="Times New Roman"/>
          <w:lang w:val="en-US"/>
        </w:rPr>
        <w:t xml:space="preserve">. </w:t>
      </w:r>
      <w:r w:rsidRPr="001A0367">
        <w:rPr>
          <w:rFonts w:eastAsia="Times New Roman"/>
          <w:b/>
          <w:bCs/>
          <w:lang w:val="en-US"/>
        </w:rPr>
        <w:t>2011</w:t>
      </w:r>
      <w:r w:rsidRPr="001A0367">
        <w:rPr>
          <w:rFonts w:eastAsia="Times New Roman"/>
          <w:lang w:val="en-US"/>
        </w:rPr>
        <w:t>. Genetic variation and seasonal migratory connectivity in Wilson’s warblers (</w:t>
      </w:r>
      <w:proofErr w:type="spellStart"/>
      <w:r w:rsidRPr="001A0367">
        <w:rPr>
          <w:rFonts w:eastAsia="Times New Roman"/>
          <w:i/>
          <w:iCs/>
          <w:lang w:val="en-US"/>
        </w:rPr>
        <w:t>Wilsonia</w:t>
      </w:r>
      <w:proofErr w:type="spellEnd"/>
      <w:r w:rsidRPr="001A0367">
        <w:rPr>
          <w:rFonts w:eastAsia="Times New Roman"/>
          <w:i/>
          <w:iCs/>
          <w:lang w:val="en-US"/>
        </w:rPr>
        <w:t xml:space="preserve"> </w:t>
      </w:r>
      <w:proofErr w:type="spellStart"/>
      <w:r w:rsidRPr="001A0367">
        <w:rPr>
          <w:rFonts w:eastAsia="Times New Roman"/>
          <w:i/>
          <w:iCs/>
          <w:lang w:val="en-US"/>
        </w:rPr>
        <w:t>pusilla</w:t>
      </w:r>
      <w:proofErr w:type="spellEnd"/>
      <w:r w:rsidRPr="001A0367">
        <w:rPr>
          <w:rFonts w:eastAsia="Times New Roman"/>
          <w:lang w:val="en-US"/>
        </w:rPr>
        <w:t>): species-level differences in nuclear DNA between western and eastern populations. Mol. Ecol. 20: 3102–3115.</w:t>
      </w:r>
    </w:p>
    <w:p w14:paraId="786EAE33" w14:textId="47D8B88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Jakobsson, M., and N. A. Rosenberg</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CLUMPP: a cluster matching and permutation program for dealing with label switching and multimodality in analysis of population structure. Bioinformatics. 23: 1801–1806.</w:t>
      </w:r>
    </w:p>
    <w:p w14:paraId="602B0F9E" w14:textId="6E4C6231"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James, D. G. 1993.</w:t>
      </w:r>
      <w:r w:rsidRPr="001A0367">
        <w:rPr>
          <w:rFonts w:eastAsia="Times New Roman"/>
          <w:color w:val="000000"/>
          <w:lang w:val="en-US"/>
        </w:rPr>
        <w:t xml:space="preserve"> Migration biology of the monarch butterfly in Australia.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189-200. Los Angeles (CA): Los Angeles County Museum of Natural History.</w:t>
      </w:r>
    </w:p>
    <w:p w14:paraId="035FECE9" w14:textId="0D655F7B" w:rsidR="001F0461" w:rsidRDefault="001F0461" w:rsidP="00581393">
      <w:pPr>
        <w:pStyle w:val="ListParagraph"/>
        <w:numPr>
          <w:ilvl w:val="0"/>
          <w:numId w:val="1"/>
        </w:numPr>
        <w:rPr>
          <w:rFonts w:eastAsia="Times New Roman"/>
          <w:lang w:val="en-US"/>
        </w:rPr>
      </w:pPr>
      <w:r w:rsidRPr="001A0367">
        <w:rPr>
          <w:rFonts w:eastAsia="Times New Roman"/>
          <w:b/>
          <w:bCs/>
          <w:lang w:val="en-US"/>
        </w:rPr>
        <w:t>James, D. G., and T. A. James</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Migration and overwintering in Australian monarch butterflies (</w:t>
      </w:r>
      <w:r w:rsidRPr="001A0367">
        <w:rPr>
          <w:rFonts w:eastAsia="Times New Roman"/>
          <w:i/>
          <w:iCs/>
          <w:lang w:val="en-US"/>
        </w:rPr>
        <w:t>Danaus plexippus</w:t>
      </w:r>
      <w:r w:rsidRPr="001A0367">
        <w:rPr>
          <w:rFonts w:eastAsia="Times New Roman"/>
          <w:lang w:val="en-US"/>
        </w:rPr>
        <w:t xml:space="preserve"> (L.) (Lepidoptera: Nymphalidae): A review with new observations and research needs. The Journal of the Lepidopterists’ Society.</w:t>
      </w:r>
    </w:p>
    <w:p w14:paraId="050C985A" w14:textId="502BF08C" w:rsidR="00581393" w:rsidRPr="00581393" w:rsidRDefault="00581393" w:rsidP="00581393">
      <w:pPr>
        <w:pStyle w:val="ListParagraph"/>
        <w:numPr>
          <w:ilvl w:val="0"/>
          <w:numId w:val="1"/>
        </w:numPr>
        <w:rPr>
          <w:sz w:val="24"/>
          <w:szCs w:val="24"/>
        </w:rPr>
      </w:pPr>
      <w:proofErr w:type="spellStart"/>
      <w:r w:rsidRPr="00581393">
        <w:rPr>
          <w:b/>
          <w:bCs/>
        </w:rPr>
        <w:t>Keightley</w:t>
      </w:r>
      <w:proofErr w:type="spellEnd"/>
      <w:r w:rsidRPr="00581393">
        <w:rPr>
          <w:b/>
          <w:bCs/>
        </w:rPr>
        <w:t xml:space="preserve">, P. D., A. </w:t>
      </w:r>
      <w:proofErr w:type="spellStart"/>
      <w:r w:rsidRPr="00581393">
        <w:rPr>
          <w:b/>
          <w:bCs/>
        </w:rPr>
        <w:t>Pinharanda</w:t>
      </w:r>
      <w:proofErr w:type="spellEnd"/>
      <w:r w:rsidRPr="00581393">
        <w:rPr>
          <w:b/>
          <w:bCs/>
        </w:rPr>
        <w:t xml:space="preserve">, R. W. Ness, F. Simpson, K. K. </w:t>
      </w:r>
      <w:proofErr w:type="spellStart"/>
      <w:r w:rsidRPr="00581393">
        <w:rPr>
          <w:b/>
          <w:bCs/>
        </w:rPr>
        <w:t>Dasmahapatra</w:t>
      </w:r>
      <w:proofErr w:type="spellEnd"/>
      <w:r w:rsidRPr="00581393">
        <w:rPr>
          <w:b/>
          <w:bCs/>
        </w:rPr>
        <w:t xml:space="preserve">, J. Mallet, J. W. Davey, and C. D. </w:t>
      </w:r>
      <w:proofErr w:type="spellStart"/>
      <w:r w:rsidRPr="00581393">
        <w:rPr>
          <w:b/>
          <w:bCs/>
        </w:rPr>
        <w:t>Jiggins</w:t>
      </w:r>
      <w:proofErr w:type="spellEnd"/>
      <w:r>
        <w:t xml:space="preserve">. </w:t>
      </w:r>
      <w:r w:rsidRPr="00581393">
        <w:rPr>
          <w:b/>
          <w:bCs/>
        </w:rPr>
        <w:t>2015</w:t>
      </w:r>
      <w:r>
        <w:t xml:space="preserve">. Estimation of the spontaneous mutation rate in </w:t>
      </w:r>
      <w:proofErr w:type="spellStart"/>
      <w:r>
        <w:t>Heliconius</w:t>
      </w:r>
      <w:proofErr w:type="spellEnd"/>
      <w:r>
        <w:t xml:space="preserve"> </w:t>
      </w:r>
      <w:proofErr w:type="spellStart"/>
      <w:r>
        <w:t>melpomene</w:t>
      </w:r>
      <w:proofErr w:type="spellEnd"/>
      <w:r>
        <w:t>. Mol. Biol. Evol. 32: 239–243.</w:t>
      </w:r>
    </w:p>
    <w:p w14:paraId="7334DF27" w14:textId="0D473A5F"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 xml:space="preserve">Kondo, B., J. L. Peters, B. B. </w:t>
      </w:r>
      <w:proofErr w:type="spellStart"/>
      <w:r w:rsidRPr="001A0367">
        <w:rPr>
          <w:rFonts w:eastAsia="Times New Roman"/>
          <w:b/>
          <w:bCs/>
          <w:lang w:val="en-US"/>
        </w:rPr>
        <w:t>Rosensteel</w:t>
      </w:r>
      <w:proofErr w:type="spellEnd"/>
      <w:r w:rsidRPr="001A0367">
        <w:rPr>
          <w:rFonts w:eastAsia="Times New Roman"/>
          <w:b/>
          <w:bCs/>
          <w:lang w:val="en-US"/>
        </w:rPr>
        <w:t xml:space="preserve">, and K. E. </w:t>
      </w:r>
      <w:proofErr w:type="spellStart"/>
      <w:r w:rsidRPr="001A0367">
        <w:rPr>
          <w:rFonts w:eastAsia="Times New Roman"/>
          <w:b/>
          <w:bCs/>
          <w:lang w:val="en-US"/>
        </w:rPr>
        <w:t>Omland</w:t>
      </w:r>
      <w:proofErr w:type="spellEnd"/>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Coalescent analyses of multiple loci support a new route to speciation in birds. Evolution. 62: 1182–1191.</w:t>
      </w:r>
    </w:p>
    <w:p w14:paraId="7D5129F1" w14:textId="2181281B"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Korneliussen</w:t>
      </w:r>
      <w:proofErr w:type="spellEnd"/>
      <w:r w:rsidRPr="001A0367">
        <w:rPr>
          <w:rFonts w:eastAsia="Times New Roman"/>
          <w:b/>
          <w:bCs/>
          <w:lang w:val="en-US"/>
        </w:rPr>
        <w:t xml:space="preserve">, T. S., A. </w:t>
      </w:r>
      <w:proofErr w:type="spellStart"/>
      <w:r w:rsidRPr="001A0367">
        <w:rPr>
          <w:rFonts w:eastAsia="Times New Roman"/>
          <w:b/>
          <w:bCs/>
          <w:lang w:val="en-US"/>
        </w:rPr>
        <w:t>Albrechtsen</w:t>
      </w:r>
      <w:proofErr w:type="spellEnd"/>
      <w:r w:rsidRPr="001A0367">
        <w:rPr>
          <w:rFonts w:eastAsia="Times New Roman"/>
          <w:b/>
          <w:bCs/>
          <w:lang w:val="en-US"/>
        </w:rPr>
        <w:t>, and R. Nielsen</w:t>
      </w:r>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ANGSD: Analysis of Next Generation Sequencing Data. BMC Bioinformatics. 15: 356.</w:t>
      </w:r>
    </w:p>
    <w:p w14:paraId="013FE8DA" w14:textId="3621837A"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t>Kuchta</w:t>
      </w:r>
      <w:proofErr w:type="spellEnd"/>
      <w:r w:rsidRPr="001A0367">
        <w:rPr>
          <w:rFonts w:eastAsia="Times New Roman"/>
          <w:b/>
          <w:bCs/>
          <w:lang w:val="en-US"/>
        </w:rPr>
        <w:t>, S. R., and A.-M. Tan</w:t>
      </w:r>
      <w:r w:rsidRPr="001A0367">
        <w:rPr>
          <w:rFonts w:eastAsia="Times New Roman"/>
          <w:lang w:val="en-US"/>
        </w:rPr>
        <w:t xml:space="preserve">. </w:t>
      </w:r>
      <w:r w:rsidRPr="001A0367">
        <w:rPr>
          <w:rFonts w:eastAsia="Times New Roman"/>
          <w:b/>
          <w:bCs/>
          <w:lang w:val="en-US"/>
        </w:rPr>
        <w:t>2005</w:t>
      </w:r>
      <w:r w:rsidRPr="001A0367">
        <w:rPr>
          <w:rFonts w:eastAsia="Times New Roman"/>
          <w:lang w:val="en-US"/>
        </w:rPr>
        <w:t xml:space="preserve">. Isolation by distance and post-glacial range expansion in the rough-skinned newt, </w:t>
      </w:r>
      <w:proofErr w:type="spellStart"/>
      <w:r w:rsidRPr="001A0367">
        <w:rPr>
          <w:rFonts w:eastAsia="Times New Roman"/>
          <w:i/>
          <w:iCs/>
          <w:lang w:val="en-US"/>
        </w:rPr>
        <w:t>Taricha</w:t>
      </w:r>
      <w:proofErr w:type="spellEnd"/>
      <w:r w:rsidRPr="001A0367">
        <w:rPr>
          <w:rFonts w:eastAsia="Times New Roman"/>
          <w:i/>
          <w:iCs/>
          <w:lang w:val="en-US"/>
        </w:rPr>
        <w:t xml:space="preserve"> granulosa</w:t>
      </w:r>
      <w:r w:rsidRPr="001A0367">
        <w:rPr>
          <w:rFonts w:eastAsia="Times New Roman"/>
          <w:lang w:val="en-US"/>
        </w:rPr>
        <w:t>. Mol. Ecol. 14: 225–244.</w:t>
      </w:r>
    </w:p>
    <w:p w14:paraId="3EBDA4EE" w14:textId="65DB58F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Li, H., and R. Durbin</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Fast and accurate short read alignment with Burrows-Wheeler transform. Bioinformatics. 25: 1754–1760.</w:t>
      </w:r>
    </w:p>
    <w:p w14:paraId="2AF0ED66" w14:textId="7866E43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Li, H., B. </w:t>
      </w:r>
      <w:proofErr w:type="spellStart"/>
      <w:r w:rsidRPr="001A0367">
        <w:rPr>
          <w:rFonts w:eastAsia="Times New Roman"/>
          <w:b/>
          <w:bCs/>
          <w:lang w:val="en-US"/>
        </w:rPr>
        <w:t>Handsaker</w:t>
      </w:r>
      <w:proofErr w:type="spellEnd"/>
      <w:r w:rsidRPr="001A0367">
        <w:rPr>
          <w:rFonts w:eastAsia="Times New Roman"/>
          <w:b/>
          <w:bCs/>
          <w:lang w:val="en-US"/>
        </w:rPr>
        <w:t xml:space="preserve">, A. </w:t>
      </w:r>
      <w:proofErr w:type="spellStart"/>
      <w:r w:rsidRPr="001A0367">
        <w:rPr>
          <w:rFonts w:eastAsia="Times New Roman"/>
          <w:b/>
          <w:bCs/>
          <w:lang w:val="en-US"/>
        </w:rPr>
        <w:t>Wysoker</w:t>
      </w:r>
      <w:proofErr w:type="spellEnd"/>
      <w:r w:rsidRPr="001A0367">
        <w:rPr>
          <w:rFonts w:eastAsia="Times New Roman"/>
          <w:b/>
          <w:bCs/>
          <w:lang w:val="en-US"/>
        </w:rPr>
        <w:t xml:space="preserve">, T. Fennell, J. </w:t>
      </w:r>
      <w:proofErr w:type="spellStart"/>
      <w:r w:rsidRPr="001A0367">
        <w:rPr>
          <w:rFonts w:eastAsia="Times New Roman"/>
          <w:b/>
          <w:bCs/>
          <w:lang w:val="en-US"/>
        </w:rPr>
        <w:t>Ruan</w:t>
      </w:r>
      <w:proofErr w:type="spellEnd"/>
      <w:r w:rsidRPr="001A0367">
        <w:rPr>
          <w:rFonts w:eastAsia="Times New Roman"/>
          <w:b/>
          <w:bCs/>
          <w:lang w:val="en-US"/>
        </w:rPr>
        <w:t xml:space="preserve">, N. Homer, G. Marth, G. </w:t>
      </w:r>
      <w:proofErr w:type="spellStart"/>
      <w:r w:rsidRPr="001A0367">
        <w:rPr>
          <w:rFonts w:eastAsia="Times New Roman"/>
          <w:b/>
          <w:bCs/>
          <w:lang w:val="en-US"/>
        </w:rPr>
        <w:t>Abecasis</w:t>
      </w:r>
      <w:proofErr w:type="spellEnd"/>
      <w:r w:rsidRPr="001A0367">
        <w:rPr>
          <w:rFonts w:eastAsia="Times New Roman"/>
          <w:b/>
          <w:bCs/>
          <w:lang w:val="en-US"/>
        </w:rPr>
        <w:t>, R. Durbin, and 1000 Genome Project Data Processing Subgroup</w:t>
      </w:r>
      <w:r w:rsidRPr="001A0367">
        <w:rPr>
          <w:rFonts w:eastAsia="Times New Roman"/>
          <w:lang w:val="en-US"/>
        </w:rPr>
        <w:t xml:space="preserve">. </w:t>
      </w:r>
      <w:r w:rsidRPr="001A0367">
        <w:rPr>
          <w:rFonts w:eastAsia="Times New Roman"/>
          <w:b/>
          <w:bCs/>
          <w:lang w:val="en-US"/>
        </w:rPr>
        <w:t>2009</w:t>
      </w:r>
      <w:r w:rsidRPr="001A0367">
        <w:rPr>
          <w:rFonts w:eastAsia="Times New Roman"/>
          <w:lang w:val="en-US"/>
        </w:rPr>
        <w:t xml:space="preserve">. The Sequence Alignment/Map format and </w:t>
      </w:r>
      <w:proofErr w:type="spellStart"/>
      <w:r w:rsidRPr="001A0367">
        <w:rPr>
          <w:rFonts w:eastAsia="Times New Roman"/>
          <w:lang w:val="en-US"/>
        </w:rPr>
        <w:t>SAMtools</w:t>
      </w:r>
      <w:proofErr w:type="spellEnd"/>
      <w:r w:rsidRPr="001A0367">
        <w:rPr>
          <w:rFonts w:eastAsia="Times New Roman"/>
          <w:lang w:val="en-US"/>
        </w:rPr>
        <w:t>. Bioinformatics. 25: 2078–2079.</w:t>
      </w:r>
    </w:p>
    <w:p w14:paraId="1E4ED838" w14:textId="618B7EF5"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Linderoth</w:t>
      </w:r>
      <w:proofErr w:type="spellEnd"/>
      <w:r w:rsidRPr="001A0367">
        <w:rPr>
          <w:rFonts w:eastAsia="Times New Roman"/>
          <w:b/>
          <w:bCs/>
          <w:lang w:val="en-US"/>
        </w:rPr>
        <w:t>, T. P.</w:t>
      </w:r>
      <w:r w:rsidRPr="001A0367">
        <w:rPr>
          <w:rFonts w:eastAsia="Times New Roman"/>
          <w:lang w:val="en-US"/>
        </w:rPr>
        <w:t xml:space="preserve"> </w:t>
      </w:r>
      <w:r w:rsidRPr="001A0367">
        <w:rPr>
          <w:rFonts w:eastAsia="Times New Roman"/>
          <w:b/>
          <w:bCs/>
          <w:lang w:val="en-US"/>
        </w:rPr>
        <w:t>2018</w:t>
      </w:r>
      <w:r w:rsidRPr="001A0367">
        <w:rPr>
          <w:rFonts w:eastAsia="Times New Roman"/>
          <w:lang w:val="en-US"/>
        </w:rPr>
        <w:t xml:space="preserve">. Identifying population histories, adaptive genes, and genetic duplication from population-scale next generation sequencing. Ph.D. thesis: </w:t>
      </w:r>
      <w:hyperlink r:id="rId17" w:history="1">
        <w:r w:rsidRPr="001A0367">
          <w:rPr>
            <w:rFonts w:eastAsia="Times New Roman"/>
            <w:color w:val="000000"/>
            <w:lang w:val="en-US"/>
          </w:rPr>
          <w:t>https://escholarship.org/uc/item/5kp4q40k</w:t>
        </w:r>
      </w:hyperlink>
      <w:hyperlink r:id="rId18" w:history="1">
        <w:r w:rsidRPr="001A0367">
          <w:rPr>
            <w:rFonts w:eastAsia="Times New Roman"/>
            <w:color w:val="000000"/>
            <w:lang w:val="en-US"/>
          </w:rPr>
          <w:t>.</w:t>
        </w:r>
      </w:hyperlink>
    </w:p>
    <w:p w14:paraId="3F9258DE" w14:textId="4D61CDDA"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Lyons, J. I., A. A. Pierce, S. M. Barribeau, E. D. Sternberg, A. J. Mongue, and J. C. De Roode</w:t>
      </w:r>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Lack of genetic differentiation between monarch butterflies with divergent migration destinations. Mol. Ecol. 21: 3433–3444.</w:t>
      </w:r>
    </w:p>
    <w:p w14:paraId="3C2310FE" w14:textId="10AE219D"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t>Mantel, N.</w:t>
      </w:r>
      <w:r w:rsidRPr="001A0367">
        <w:rPr>
          <w:rFonts w:eastAsia="Times New Roman"/>
          <w:lang w:val="en-US"/>
        </w:rPr>
        <w:t xml:space="preserve"> </w:t>
      </w:r>
      <w:r w:rsidRPr="001A0367">
        <w:rPr>
          <w:rFonts w:eastAsia="Times New Roman"/>
          <w:b/>
          <w:bCs/>
          <w:lang w:val="en-US"/>
        </w:rPr>
        <w:t>1967</w:t>
      </w:r>
      <w:r w:rsidRPr="001A0367">
        <w:rPr>
          <w:rFonts w:eastAsia="Times New Roman"/>
          <w:lang w:val="en-US"/>
        </w:rPr>
        <w:t>. The detection of disease clustering and a generalized regression approach. Cancer Res. 27: 209–220.</w:t>
      </w:r>
    </w:p>
    <w:p w14:paraId="76C438F6" w14:textId="652C0CEB" w:rsidR="00A34979" w:rsidRPr="001A0367" w:rsidRDefault="00A34979" w:rsidP="001A0367">
      <w:pPr>
        <w:pStyle w:val="ListParagraph"/>
        <w:numPr>
          <w:ilvl w:val="0"/>
          <w:numId w:val="1"/>
        </w:numPr>
        <w:rPr>
          <w:rFonts w:eastAsia="Times New Roman"/>
          <w:lang w:val="en-US"/>
        </w:rPr>
      </w:pPr>
      <w:proofErr w:type="spellStart"/>
      <w:r w:rsidRPr="001A0367">
        <w:rPr>
          <w:rFonts w:eastAsia="Times New Roman"/>
          <w:b/>
          <w:bCs/>
          <w:lang w:val="en-US"/>
        </w:rPr>
        <w:t>Menz</w:t>
      </w:r>
      <w:proofErr w:type="spellEnd"/>
      <w:r w:rsidRPr="001A0367">
        <w:rPr>
          <w:rFonts w:eastAsia="Times New Roman"/>
          <w:b/>
          <w:bCs/>
          <w:lang w:val="en-US"/>
        </w:rPr>
        <w:t>, M. H. M., D. R. Reynolds, B. Gao, G. Hu, J. W. Chapman, and K. R. Wotton</w:t>
      </w:r>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Mechanisms and consequences of partial migration in insects. Frontiers in Ecology and Evolution. 7: 403.</w:t>
      </w:r>
    </w:p>
    <w:p w14:paraId="65F877C6" w14:textId="50F2E146" w:rsidR="00CA10DB" w:rsidRPr="001A0367" w:rsidRDefault="00CA10DB" w:rsidP="001A0367">
      <w:pPr>
        <w:pStyle w:val="ListParagraph"/>
        <w:numPr>
          <w:ilvl w:val="0"/>
          <w:numId w:val="1"/>
        </w:numPr>
        <w:rPr>
          <w:rFonts w:eastAsia="Times New Roman"/>
          <w:lang w:val="en-US"/>
        </w:rPr>
      </w:pPr>
      <w:r w:rsidRPr="001A0367">
        <w:rPr>
          <w:rFonts w:eastAsia="Times New Roman"/>
          <w:b/>
          <w:bCs/>
          <w:lang w:val="en-US"/>
        </w:rPr>
        <w:lastRenderedPageBreak/>
        <w:t>Morris, G. M., C. Kline, and S. M. Morris</w:t>
      </w:r>
      <w:r w:rsidRPr="001A0367">
        <w:rPr>
          <w:rFonts w:eastAsia="Times New Roman"/>
          <w:lang w:val="en-US"/>
        </w:rPr>
        <w:t xml:space="preserve">. </w:t>
      </w:r>
      <w:r w:rsidRPr="001A0367">
        <w:rPr>
          <w:rFonts w:eastAsia="Times New Roman"/>
          <w:b/>
          <w:bCs/>
          <w:lang w:val="en-US"/>
        </w:rPr>
        <w:t>2015</w:t>
      </w:r>
      <w:r w:rsidRPr="001A0367">
        <w:rPr>
          <w:rFonts w:eastAsia="Times New Roman"/>
          <w:lang w:val="en-US"/>
        </w:rPr>
        <w:t xml:space="preserve">. Status of </w:t>
      </w:r>
      <w:r w:rsidRPr="001A0367">
        <w:rPr>
          <w:rFonts w:eastAsia="Times New Roman"/>
          <w:i/>
          <w:iCs/>
          <w:lang w:val="en-US"/>
        </w:rPr>
        <w:t>Danaus plexippus</w:t>
      </w:r>
      <w:r w:rsidRPr="001A0367">
        <w:rPr>
          <w:rFonts w:eastAsia="Times New Roman"/>
          <w:lang w:val="en-US"/>
        </w:rPr>
        <w:t xml:space="preserve"> population in Arizona. J. </w:t>
      </w:r>
      <w:proofErr w:type="spellStart"/>
      <w:r w:rsidRPr="001A0367">
        <w:rPr>
          <w:rFonts w:eastAsia="Times New Roman"/>
          <w:lang w:val="en-US"/>
        </w:rPr>
        <w:t>Lepid</w:t>
      </w:r>
      <w:proofErr w:type="spellEnd"/>
      <w:r w:rsidRPr="001A0367">
        <w:rPr>
          <w:rFonts w:eastAsia="Times New Roman"/>
          <w:lang w:val="en-US"/>
        </w:rPr>
        <w:t>. Soc. 69: 91–107.</w:t>
      </w:r>
    </w:p>
    <w:p w14:paraId="5C961468" w14:textId="33C4A0E4"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Nei</w:t>
      </w:r>
      <w:proofErr w:type="spellEnd"/>
      <w:r w:rsidRPr="001A0367">
        <w:rPr>
          <w:rFonts w:eastAsia="Times New Roman"/>
          <w:b/>
          <w:bCs/>
          <w:lang w:val="en-US"/>
        </w:rPr>
        <w:t>, M., T. Maruyama, and R. Chakraborty</w:t>
      </w:r>
      <w:r w:rsidRPr="001A0367">
        <w:rPr>
          <w:rFonts w:eastAsia="Times New Roman"/>
          <w:lang w:val="en-US"/>
        </w:rPr>
        <w:t xml:space="preserve">. </w:t>
      </w:r>
      <w:r w:rsidRPr="001A0367">
        <w:rPr>
          <w:rFonts w:eastAsia="Times New Roman"/>
          <w:b/>
          <w:bCs/>
          <w:lang w:val="en-US"/>
        </w:rPr>
        <w:t>1975</w:t>
      </w:r>
      <w:r w:rsidRPr="001A0367">
        <w:rPr>
          <w:rFonts w:eastAsia="Times New Roman"/>
          <w:lang w:val="en-US"/>
        </w:rPr>
        <w:t>. The bottleneck effect and genetic variability in populations. Evolution. 29: 1–10.</w:t>
      </w:r>
    </w:p>
    <w:p w14:paraId="60ED477A" w14:textId="043F07C3"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Paradis, E., and K. </w:t>
      </w:r>
      <w:proofErr w:type="spellStart"/>
      <w:r w:rsidRPr="001A0367">
        <w:rPr>
          <w:rFonts w:eastAsia="Times New Roman"/>
          <w:b/>
          <w:bCs/>
          <w:lang w:val="en-US"/>
        </w:rPr>
        <w:t>Schliep</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ape 5.0: an environment for modern phylogenetics and evolutionary analyses in R. Bioinformatics. 35: 526–528.</w:t>
      </w:r>
    </w:p>
    <w:p w14:paraId="191CCACB" w14:textId="434EEF0E"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 xml:space="preserve">Peter, B. M., and M. </w:t>
      </w:r>
      <w:proofErr w:type="spellStart"/>
      <w:r w:rsidRPr="001A0367">
        <w:rPr>
          <w:rFonts w:eastAsia="Times New Roman"/>
          <w:b/>
          <w:bCs/>
          <w:lang w:val="en-US"/>
        </w:rPr>
        <w:t>Slatkin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Detecting range expansions from genetic data. Evolution. 67: 3274–3289.</w:t>
      </w:r>
    </w:p>
    <w:p w14:paraId="2B4AD464" w14:textId="34DC0862" w:rsidR="004D1E24" w:rsidRPr="001A0367" w:rsidRDefault="004D1E24" w:rsidP="001A0367">
      <w:pPr>
        <w:pStyle w:val="ListParagraph"/>
        <w:numPr>
          <w:ilvl w:val="0"/>
          <w:numId w:val="1"/>
        </w:numPr>
        <w:rPr>
          <w:rFonts w:eastAsia="Times New Roman"/>
          <w:lang w:val="en-US"/>
        </w:rPr>
      </w:pPr>
      <w:proofErr w:type="spellStart"/>
      <w:r w:rsidRPr="001A0367">
        <w:rPr>
          <w:rFonts w:eastAsia="Times New Roman"/>
          <w:b/>
          <w:bCs/>
          <w:lang w:val="en-US"/>
        </w:rPr>
        <w:t>Pfeiler</w:t>
      </w:r>
      <w:proofErr w:type="spellEnd"/>
      <w:r w:rsidRPr="001A0367">
        <w:rPr>
          <w:rFonts w:eastAsia="Times New Roman"/>
          <w:b/>
          <w:bCs/>
          <w:lang w:val="en-US"/>
        </w:rPr>
        <w:t>, E., N. O. Nazario-</w:t>
      </w:r>
      <w:proofErr w:type="spellStart"/>
      <w:r w:rsidRPr="001A0367">
        <w:rPr>
          <w:rFonts w:eastAsia="Times New Roman"/>
          <w:b/>
          <w:bCs/>
          <w:lang w:val="en-US"/>
        </w:rPr>
        <w:t>Yepiz</w:t>
      </w:r>
      <w:proofErr w:type="spellEnd"/>
      <w:r w:rsidRPr="001A0367">
        <w:rPr>
          <w:rFonts w:eastAsia="Times New Roman"/>
          <w:b/>
          <w:bCs/>
          <w:lang w:val="en-US"/>
        </w:rPr>
        <w:t>, F. Pérez-</w:t>
      </w:r>
      <w:proofErr w:type="spellStart"/>
      <w:r w:rsidRPr="001A0367">
        <w:rPr>
          <w:rFonts w:eastAsia="Times New Roman"/>
          <w:b/>
          <w:bCs/>
          <w:lang w:val="en-US"/>
        </w:rPr>
        <w:t>Gálvez</w:t>
      </w:r>
      <w:proofErr w:type="spellEnd"/>
      <w:r w:rsidRPr="001A0367">
        <w:rPr>
          <w:rFonts w:eastAsia="Times New Roman"/>
          <w:b/>
          <w:bCs/>
          <w:lang w:val="en-US"/>
        </w:rPr>
        <w:t xml:space="preserve">, C. A. Chávez-Mora, M. R. L. </w:t>
      </w:r>
      <w:proofErr w:type="spellStart"/>
      <w:r w:rsidRPr="001A0367">
        <w:rPr>
          <w:rFonts w:eastAsia="Times New Roman"/>
          <w:b/>
          <w:bCs/>
          <w:lang w:val="en-US"/>
        </w:rPr>
        <w:t>Laclette</w:t>
      </w:r>
      <w:proofErr w:type="spellEnd"/>
      <w:r w:rsidRPr="001A0367">
        <w:rPr>
          <w:rFonts w:eastAsia="Times New Roman"/>
          <w:b/>
          <w:bCs/>
          <w:lang w:val="en-US"/>
        </w:rPr>
        <w:t xml:space="preserve">, E. </w:t>
      </w:r>
      <w:proofErr w:type="spellStart"/>
      <w:r w:rsidRPr="001A0367">
        <w:rPr>
          <w:rFonts w:eastAsia="Times New Roman"/>
          <w:b/>
          <w:bCs/>
          <w:lang w:val="en-US"/>
        </w:rPr>
        <w:t>Rendón</w:t>
      </w:r>
      <w:proofErr w:type="spellEnd"/>
      <w:r w:rsidRPr="001A0367">
        <w:rPr>
          <w:rFonts w:eastAsia="Times New Roman"/>
          <w:b/>
          <w:bCs/>
          <w:lang w:val="en-US"/>
        </w:rPr>
        <w:t xml:space="preserve">-Salinas, and T. A. </w:t>
      </w:r>
      <w:proofErr w:type="spellStart"/>
      <w:r w:rsidRPr="001A0367">
        <w:rPr>
          <w:rFonts w:eastAsia="Times New Roman"/>
          <w:b/>
          <w:bCs/>
          <w:lang w:val="en-US"/>
        </w:rPr>
        <w:t>Markow</w:t>
      </w:r>
      <w:proofErr w:type="spellEnd"/>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Population genetics of overwintering monarch butterflies, </w:t>
      </w:r>
      <w:r w:rsidRPr="001A0367">
        <w:rPr>
          <w:rFonts w:eastAsia="Times New Roman"/>
          <w:i/>
          <w:iCs/>
          <w:lang w:val="en-US"/>
        </w:rPr>
        <w:t>Danaus plexippus</w:t>
      </w:r>
      <w:r w:rsidRPr="001A0367">
        <w:rPr>
          <w:rFonts w:eastAsia="Times New Roman"/>
          <w:lang w:val="en-US"/>
        </w:rPr>
        <w:t xml:space="preserve"> (Linnaeus), from central Mexico inferred from mitochondrial DNA and microsatellite markers. J. </w:t>
      </w:r>
      <w:proofErr w:type="spellStart"/>
      <w:r w:rsidRPr="001A0367">
        <w:rPr>
          <w:rFonts w:eastAsia="Times New Roman"/>
          <w:lang w:val="en-US"/>
        </w:rPr>
        <w:t>Hered</w:t>
      </w:r>
      <w:proofErr w:type="spellEnd"/>
      <w:r w:rsidRPr="001A0367">
        <w:rPr>
          <w:rFonts w:eastAsia="Times New Roman"/>
          <w:lang w:val="en-US"/>
        </w:rPr>
        <w:t>. 108: 163–175.</w:t>
      </w:r>
    </w:p>
    <w:p w14:paraId="7FCDE78F" w14:textId="7C3775AF"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M. P. Zalucki, M. Bangura, M. </w:t>
      </w:r>
      <w:proofErr w:type="spellStart"/>
      <w:r w:rsidRPr="001A0367">
        <w:rPr>
          <w:rFonts w:eastAsia="Times New Roman"/>
          <w:b/>
          <w:bCs/>
          <w:lang w:val="en-US"/>
        </w:rPr>
        <w:t>Udawatta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xml:space="preserve">, S. </w:t>
      </w:r>
      <w:proofErr w:type="spellStart"/>
      <w:r w:rsidRPr="001A0367">
        <w:rPr>
          <w:rFonts w:eastAsia="Times New Roman"/>
          <w:b/>
          <w:bCs/>
          <w:lang w:val="en-US"/>
        </w:rPr>
        <w:t>Altizer</w:t>
      </w:r>
      <w:proofErr w:type="spellEnd"/>
      <w:r w:rsidRPr="001A0367">
        <w:rPr>
          <w:rFonts w:eastAsia="Times New Roman"/>
          <w:b/>
          <w:bCs/>
          <w:lang w:val="en-US"/>
        </w:rPr>
        <w:t xml:space="preserve">, J. F. </w:t>
      </w:r>
      <w:proofErr w:type="spellStart"/>
      <w:r w:rsidRPr="001A0367">
        <w:rPr>
          <w:rFonts w:eastAsia="Times New Roman"/>
          <w:b/>
          <w:bCs/>
          <w:lang w:val="en-US"/>
        </w:rPr>
        <w:t>Haeger</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2014a</w:t>
      </w:r>
      <w:r w:rsidRPr="001A0367">
        <w:rPr>
          <w:rFonts w:eastAsia="Times New Roman"/>
          <w:lang w:val="en-US"/>
        </w:rPr>
        <w:t>. Serial founder effects and genetic differentiation during worldwide range expansion of monarch butterflies. Proc. Biol. Sci. 281.</w:t>
      </w:r>
    </w:p>
    <w:p w14:paraId="783A5BC9" w14:textId="3A2D355C"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 xml:space="preserve">Pierce, A. A., J. C. de Roode, S. </w:t>
      </w:r>
      <w:proofErr w:type="spellStart"/>
      <w:r w:rsidRPr="001A0367">
        <w:rPr>
          <w:rFonts w:eastAsia="Times New Roman"/>
          <w:b/>
          <w:bCs/>
          <w:lang w:val="en-US"/>
        </w:rPr>
        <w:t>Altizer</w:t>
      </w:r>
      <w:proofErr w:type="spellEnd"/>
      <w:r w:rsidRPr="001A0367">
        <w:rPr>
          <w:rFonts w:eastAsia="Times New Roman"/>
          <w:b/>
          <w:bCs/>
          <w:lang w:val="en-US"/>
        </w:rPr>
        <w:t>, and R. A. Bartel</w:t>
      </w:r>
      <w:r w:rsidRPr="001A0367">
        <w:rPr>
          <w:rFonts w:eastAsia="Times New Roman"/>
          <w:lang w:val="en-US"/>
        </w:rPr>
        <w:t xml:space="preserve">. </w:t>
      </w:r>
      <w:r w:rsidRPr="001A0367">
        <w:rPr>
          <w:rFonts w:eastAsia="Times New Roman"/>
          <w:b/>
          <w:bCs/>
          <w:lang w:val="en-US"/>
        </w:rPr>
        <w:t>2014b</w:t>
      </w:r>
      <w:r w:rsidRPr="001A0367">
        <w:rPr>
          <w:rFonts w:eastAsia="Times New Roman"/>
          <w:lang w:val="en-US"/>
        </w:rPr>
        <w:t>. Extreme heterogeneity in parasitism despite low population genetic structure among monarch butterflies inhabiting the Hawaiian islands. PLoS ONE.</w:t>
      </w:r>
    </w:p>
    <w:p w14:paraId="7364DDBD" w14:textId="7E2D9343" w:rsidR="003E3175" w:rsidRPr="001A0367" w:rsidRDefault="003E3175" w:rsidP="001A0367">
      <w:pPr>
        <w:pStyle w:val="ListParagraph"/>
        <w:numPr>
          <w:ilvl w:val="0"/>
          <w:numId w:val="1"/>
        </w:numPr>
        <w:rPr>
          <w:rFonts w:eastAsia="Times New Roman"/>
          <w:lang w:val="en-US"/>
        </w:rPr>
      </w:pPr>
      <w:r w:rsidRPr="001A0367">
        <w:rPr>
          <w:rFonts w:eastAsia="Times New Roman"/>
          <w:b/>
          <w:bCs/>
          <w:color w:val="000000"/>
          <w:lang w:val="en-US"/>
        </w:rPr>
        <w:t xml:space="preserve">Pierce A. A., S. </w:t>
      </w:r>
      <w:proofErr w:type="spellStart"/>
      <w:r w:rsidRPr="001A0367">
        <w:rPr>
          <w:rFonts w:eastAsia="Times New Roman"/>
          <w:b/>
          <w:bCs/>
          <w:color w:val="000000"/>
          <w:lang w:val="en-US"/>
        </w:rPr>
        <w:t>Altizer</w:t>
      </w:r>
      <w:proofErr w:type="spellEnd"/>
      <w:r w:rsidRPr="001A0367">
        <w:rPr>
          <w:rFonts w:eastAsia="Times New Roman"/>
          <w:b/>
          <w:bCs/>
          <w:color w:val="000000"/>
          <w:lang w:val="en-US"/>
        </w:rPr>
        <w:t xml:space="preserve"> , N. L. Chamberlain, M. R. </w:t>
      </w:r>
      <w:proofErr w:type="spellStart"/>
      <w:r w:rsidRPr="001A0367">
        <w:rPr>
          <w:rFonts w:eastAsia="Times New Roman"/>
          <w:b/>
          <w:bCs/>
          <w:color w:val="000000"/>
          <w:lang w:val="en-US"/>
        </w:rPr>
        <w:t>Kronforst</w:t>
      </w:r>
      <w:proofErr w:type="spellEnd"/>
      <w:r w:rsidRPr="001A0367">
        <w:rPr>
          <w:rFonts w:eastAsia="Times New Roman"/>
          <w:b/>
          <w:bCs/>
          <w:color w:val="000000"/>
          <w:lang w:val="en-US"/>
        </w:rPr>
        <w:t>, and J. C. de Roode. 2015.</w:t>
      </w:r>
      <w:r w:rsidRPr="001A0367">
        <w:rPr>
          <w:rFonts w:eastAsia="Times New Roman"/>
          <w:color w:val="000000"/>
          <w:lang w:val="en-US"/>
        </w:rPr>
        <w:t xml:space="preserve"> Unraveling the mysteries of monarch migration and global dispersal through molecular genetic techniques. </w:t>
      </w:r>
      <w:hyperlink r:id="rId19" w:history="1">
        <w:r w:rsidRPr="001A0367">
          <w:rPr>
            <w:rFonts w:eastAsia="Times New Roman"/>
            <w:color w:val="000000"/>
            <w:lang w:val="en-US"/>
          </w:rPr>
          <w:t xml:space="preserve">In </w:t>
        </w:r>
        <w:r w:rsidRPr="001A0367">
          <w:rPr>
            <w:rFonts w:eastAsia="Times New Roman"/>
            <w:i/>
            <w:iCs/>
            <w:color w:val="000000"/>
            <w:lang w:val="en-US"/>
          </w:rPr>
          <w:t xml:space="preserve">Monarchs in a Changing World: Biology and Conservation of an Iconic Butterfly </w:t>
        </w:r>
        <w:r w:rsidRPr="001A0367">
          <w:rPr>
            <w:rFonts w:eastAsia="Times New Roman"/>
            <w:color w:val="000000"/>
            <w:lang w:val="en-US"/>
          </w:rPr>
          <w:t xml:space="preserve">(eds KS </w:t>
        </w:r>
        <w:proofErr w:type="spellStart"/>
        <w:r w:rsidRPr="001A0367">
          <w:rPr>
            <w:rFonts w:eastAsia="Times New Roman"/>
            <w:color w:val="000000"/>
            <w:lang w:val="en-US"/>
          </w:rPr>
          <w:t>Oberhauser</w:t>
        </w:r>
        <w:proofErr w:type="spellEnd"/>
        <w:r w:rsidRPr="001A0367">
          <w:rPr>
            <w:rFonts w:eastAsia="Times New Roman"/>
            <w:color w:val="000000"/>
            <w:lang w:val="en-US"/>
          </w:rPr>
          <w:t xml:space="preserve">, KR Nail, S </w:t>
        </w:r>
        <w:proofErr w:type="spellStart"/>
        <w:r w:rsidRPr="001A0367">
          <w:rPr>
            <w:rFonts w:eastAsia="Times New Roman"/>
            <w:color w:val="000000"/>
            <w:lang w:val="en-US"/>
          </w:rPr>
          <w:t>Altizer</w:t>
        </w:r>
        <w:proofErr w:type="spellEnd"/>
        <w:r w:rsidRPr="001A0367">
          <w:rPr>
            <w:rFonts w:eastAsia="Times New Roman"/>
            <w:color w:val="000000"/>
            <w:lang w:val="en-US"/>
          </w:rPr>
          <w:t>), pp. 257-267.</w:t>
        </w:r>
      </w:hyperlink>
      <w:r w:rsidRPr="001A0367">
        <w:rPr>
          <w:rFonts w:eastAsia="Times New Roman"/>
          <w:color w:val="000000"/>
          <w:lang w:val="en-US"/>
        </w:rPr>
        <w:t xml:space="preserve"> Ithaca (NY): Cornell University Press.</w:t>
      </w:r>
    </w:p>
    <w:p w14:paraId="5F9B320F" w14:textId="5F7AB602"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Portik</w:t>
      </w:r>
      <w:proofErr w:type="spellEnd"/>
      <w:r w:rsidRPr="001A0367">
        <w:rPr>
          <w:rFonts w:eastAsia="Times New Roman"/>
          <w:b/>
          <w:bCs/>
          <w:lang w:val="en-US"/>
        </w:rPr>
        <w:t xml:space="preserve">, D. M., A. D. </w:t>
      </w:r>
      <w:proofErr w:type="spellStart"/>
      <w:r w:rsidRPr="001A0367">
        <w:rPr>
          <w:rFonts w:eastAsia="Times New Roman"/>
          <w:b/>
          <w:bCs/>
          <w:lang w:val="en-US"/>
        </w:rPr>
        <w:t>Leaché</w:t>
      </w:r>
      <w:proofErr w:type="spellEnd"/>
      <w:r w:rsidRPr="001A0367">
        <w:rPr>
          <w:rFonts w:eastAsia="Times New Roman"/>
          <w:b/>
          <w:bCs/>
          <w:lang w:val="en-US"/>
        </w:rPr>
        <w:t xml:space="preserve">, D. Rivera, M. F. </w:t>
      </w:r>
      <w:proofErr w:type="spellStart"/>
      <w:r w:rsidRPr="001A0367">
        <w:rPr>
          <w:rFonts w:eastAsia="Times New Roman"/>
          <w:b/>
          <w:bCs/>
          <w:lang w:val="en-US"/>
        </w:rPr>
        <w:t>Barej</w:t>
      </w:r>
      <w:proofErr w:type="spellEnd"/>
      <w:r w:rsidRPr="001A0367">
        <w:rPr>
          <w:rFonts w:eastAsia="Times New Roman"/>
          <w:b/>
          <w:bCs/>
          <w:lang w:val="en-US"/>
        </w:rPr>
        <w:t xml:space="preserve">, M. Burger, M. Hirschfeld, M.-O. </w:t>
      </w:r>
      <w:proofErr w:type="spellStart"/>
      <w:r w:rsidRPr="001A0367">
        <w:rPr>
          <w:rFonts w:eastAsia="Times New Roman"/>
          <w:b/>
          <w:bCs/>
          <w:lang w:val="en-US"/>
        </w:rPr>
        <w:t>Rödel</w:t>
      </w:r>
      <w:proofErr w:type="spellEnd"/>
      <w:r w:rsidRPr="001A0367">
        <w:rPr>
          <w:rFonts w:eastAsia="Times New Roman"/>
          <w:b/>
          <w:bCs/>
          <w:lang w:val="en-US"/>
        </w:rPr>
        <w:t>, D. C. Blackburn, and M. K. Fujita</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xml:space="preserve">. Evaluating mechanisms of diversification in a </w:t>
      </w:r>
      <w:proofErr w:type="spellStart"/>
      <w:r w:rsidRPr="001A0367">
        <w:rPr>
          <w:rFonts w:eastAsia="Times New Roman"/>
          <w:lang w:val="en-US"/>
        </w:rPr>
        <w:t>Guineo-Congolian</w:t>
      </w:r>
      <w:proofErr w:type="spellEnd"/>
      <w:r w:rsidRPr="001A0367">
        <w:rPr>
          <w:rFonts w:eastAsia="Times New Roman"/>
          <w:lang w:val="en-US"/>
        </w:rPr>
        <w:t xml:space="preserve"> tropical forest frog using demographic model selection. Mol. Ecol. 26: 5245–5263.</w:t>
      </w:r>
    </w:p>
    <w:p w14:paraId="01A5652A" w14:textId="61D35A83" w:rsidR="001F0461" w:rsidRPr="001A0367" w:rsidRDefault="001F0461" w:rsidP="001A0367">
      <w:pPr>
        <w:pStyle w:val="ListParagraph"/>
        <w:numPr>
          <w:ilvl w:val="0"/>
          <w:numId w:val="1"/>
        </w:numPr>
        <w:rPr>
          <w:rFonts w:eastAsia="Times New Roman"/>
          <w:lang w:val="en-US"/>
        </w:rPr>
      </w:pPr>
      <w:r w:rsidRPr="001A0367">
        <w:rPr>
          <w:rFonts w:eastAsia="Times New Roman"/>
          <w:b/>
          <w:bCs/>
          <w:lang w:val="en-US"/>
        </w:rPr>
        <w:t xml:space="preserve">Prince, D. J., S. M. O’Rourke, T. Q. Thompson, O. A. Ali, H. S. Lyman, I. K. </w:t>
      </w:r>
      <w:proofErr w:type="spellStart"/>
      <w:r w:rsidRPr="001A0367">
        <w:rPr>
          <w:rFonts w:eastAsia="Times New Roman"/>
          <w:b/>
          <w:bCs/>
          <w:lang w:val="en-US"/>
        </w:rPr>
        <w:t>Saglam</w:t>
      </w:r>
      <w:proofErr w:type="spellEnd"/>
      <w:r w:rsidRPr="001A0367">
        <w:rPr>
          <w:rFonts w:eastAsia="Times New Roman"/>
          <w:b/>
          <w:bCs/>
          <w:lang w:val="en-US"/>
        </w:rPr>
        <w:t xml:space="preserve">, T. J. </w:t>
      </w:r>
      <w:proofErr w:type="spellStart"/>
      <w:r w:rsidRPr="001A0367">
        <w:rPr>
          <w:rFonts w:eastAsia="Times New Roman"/>
          <w:b/>
          <w:bCs/>
          <w:lang w:val="en-US"/>
        </w:rPr>
        <w:t>Hotaling</w:t>
      </w:r>
      <w:proofErr w:type="spellEnd"/>
      <w:r w:rsidRPr="001A0367">
        <w:rPr>
          <w:rFonts w:eastAsia="Times New Roman"/>
          <w:b/>
          <w:bCs/>
          <w:lang w:val="en-US"/>
        </w:rPr>
        <w:t>, A. P. Spidle, and M. R. Miller</w:t>
      </w:r>
      <w:r w:rsidRPr="001A0367">
        <w:rPr>
          <w:rFonts w:eastAsia="Times New Roman"/>
          <w:lang w:val="en-US"/>
        </w:rPr>
        <w:t xml:space="preserve">. </w:t>
      </w:r>
      <w:r w:rsidRPr="001A0367">
        <w:rPr>
          <w:rFonts w:eastAsia="Times New Roman"/>
          <w:b/>
          <w:bCs/>
          <w:lang w:val="en-US"/>
        </w:rPr>
        <w:t>2017</w:t>
      </w:r>
      <w:r w:rsidRPr="001A0367">
        <w:rPr>
          <w:rFonts w:eastAsia="Times New Roman"/>
          <w:lang w:val="en-US"/>
        </w:rPr>
        <w:t>. The evolutionary basis of premature migration in Pacific salmon highlights the utility of genomics for informing conservation. Sci Adv. 3: e1603198.</w:t>
      </w:r>
    </w:p>
    <w:p w14:paraId="729F3174" w14:textId="70AF1941" w:rsidR="007C4E22" w:rsidRPr="001A0367" w:rsidRDefault="007C4E22" w:rsidP="001A0367">
      <w:pPr>
        <w:pStyle w:val="ListParagraph"/>
        <w:numPr>
          <w:ilvl w:val="0"/>
          <w:numId w:val="1"/>
        </w:numPr>
        <w:rPr>
          <w:rFonts w:eastAsia="Times New Roman"/>
          <w:lang w:val="en-US"/>
        </w:rPr>
      </w:pPr>
      <w:proofErr w:type="spellStart"/>
      <w:r w:rsidRPr="001A0367">
        <w:rPr>
          <w:rFonts w:eastAsia="Times New Roman"/>
          <w:b/>
          <w:bCs/>
          <w:lang w:val="en-US"/>
        </w:rPr>
        <w:t>Rousset</w:t>
      </w:r>
      <w:proofErr w:type="spellEnd"/>
      <w:r w:rsidRPr="001A0367">
        <w:rPr>
          <w:rFonts w:eastAsia="Times New Roman"/>
          <w:b/>
          <w:bCs/>
          <w:lang w:val="en-US"/>
        </w:rPr>
        <w:t>, F.</w:t>
      </w:r>
      <w:r w:rsidRPr="001A0367">
        <w:rPr>
          <w:rFonts w:eastAsia="Times New Roman"/>
          <w:lang w:val="en-US"/>
        </w:rPr>
        <w:t xml:space="preserve"> </w:t>
      </w:r>
      <w:r w:rsidRPr="001A0367">
        <w:rPr>
          <w:rFonts w:eastAsia="Times New Roman"/>
          <w:b/>
          <w:bCs/>
          <w:lang w:val="en-US"/>
        </w:rPr>
        <w:t>2008</w:t>
      </w:r>
      <w:r w:rsidRPr="001A0367">
        <w:rPr>
          <w:rFonts w:eastAsia="Times New Roman"/>
          <w:lang w:val="en-US"/>
        </w:rPr>
        <w:t xml:space="preserve">. genepop’007: a complete re-implementation of the </w:t>
      </w:r>
      <w:proofErr w:type="spellStart"/>
      <w:r w:rsidRPr="001A0367">
        <w:rPr>
          <w:rFonts w:eastAsia="Times New Roman"/>
          <w:lang w:val="en-US"/>
        </w:rPr>
        <w:t>genepop</w:t>
      </w:r>
      <w:proofErr w:type="spellEnd"/>
      <w:r w:rsidRPr="001A0367">
        <w:rPr>
          <w:rFonts w:eastAsia="Times New Roman"/>
          <w:lang w:val="en-US"/>
        </w:rPr>
        <w:t xml:space="preserve"> software for Windows and Linux. Mol. Ecol. </w:t>
      </w:r>
      <w:proofErr w:type="spellStart"/>
      <w:r w:rsidRPr="001A0367">
        <w:rPr>
          <w:rFonts w:eastAsia="Times New Roman"/>
          <w:lang w:val="en-US"/>
        </w:rPr>
        <w:t>Resour</w:t>
      </w:r>
      <w:proofErr w:type="spellEnd"/>
      <w:r w:rsidRPr="001A0367">
        <w:rPr>
          <w:rFonts w:eastAsia="Times New Roman"/>
          <w:lang w:val="en-US"/>
        </w:rPr>
        <w:t>. 8: 103–106.</w:t>
      </w:r>
    </w:p>
    <w:p w14:paraId="0868C688" w14:textId="5CA7E3BC" w:rsidR="007C4E22" w:rsidRDefault="007C4E22" w:rsidP="001A0367">
      <w:pPr>
        <w:pStyle w:val="ListParagraph"/>
        <w:numPr>
          <w:ilvl w:val="0"/>
          <w:numId w:val="1"/>
        </w:numPr>
        <w:rPr>
          <w:rFonts w:eastAsia="Times New Roman"/>
          <w:lang w:val="en-US"/>
        </w:rPr>
      </w:pPr>
      <w:r w:rsidRPr="001A0367">
        <w:rPr>
          <w:rFonts w:eastAsia="Times New Roman"/>
          <w:b/>
          <w:bCs/>
          <w:lang w:val="en-US"/>
        </w:rPr>
        <w:t xml:space="preserve">Saitou, N., and M. </w:t>
      </w:r>
      <w:proofErr w:type="spellStart"/>
      <w:r w:rsidRPr="001A0367">
        <w:rPr>
          <w:rFonts w:eastAsia="Times New Roman"/>
          <w:b/>
          <w:bCs/>
          <w:lang w:val="en-US"/>
        </w:rPr>
        <w:t>Nei</w:t>
      </w:r>
      <w:proofErr w:type="spellEnd"/>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The neighbor-joining method: a new method for reconstructing phylogenetic trees. Mol. Biol. Evol. 4: 406–425.</w:t>
      </w:r>
    </w:p>
    <w:p w14:paraId="2FD885C1" w14:textId="79F2B590" w:rsidR="00B46F48" w:rsidRPr="00B46F48" w:rsidRDefault="00B46F48" w:rsidP="00B46F48">
      <w:pPr>
        <w:pStyle w:val="ListParagraph"/>
        <w:numPr>
          <w:ilvl w:val="0"/>
          <w:numId w:val="1"/>
        </w:numPr>
        <w:rPr>
          <w:sz w:val="24"/>
          <w:szCs w:val="24"/>
        </w:rPr>
      </w:pPr>
      <w:proofErr w:type="spellStart"/>
      <w:r w:rsidRPr="00B46F48">
        <w:rPr>
          <w:b/>
          <w:bCs/>
        </w:rPr>
        <w:t>Samarasin</w:t>
      </w:r>
      <w:proofErr w:type="spellEnd"/>
      <w:r w:rsidRPr="00B46F48">
        <w:rPr>
          <w:b/>
          <w:bCs/>
        </w:rPr>
        <w:t xml:space="preserve">, P., </w:t>
      </w:r>
      <w:proofErr w:type="spellStart"/>
      <w:r w:rsidRPr="00B46F48">
        <w:rPr>
          <w:b/>
          <w:bCs/>
        </w:rPr>
        <w:t>Shuter</w:t>
      </w:r>
      <w:proofErr w:type="spellEnd"/>
      <w:r w:rsidRPr="00B46F48">
        <w:rPr>
          <w:b/>
          <w:bCs/>
        </w:rPr>
        <w:t>, B. J., &amp; Rodd, F. H. 2017.</w:t>
      </w:r>
      <w:r>
        <w:t xml:space="preserve"> After 100 years: hydroelectric dam-induced life-history divergence and population genetic changes in sockeye salmon (</w:t>
      </w:r>
      <w:r w:rsidRPr="0051365D">
        <w:rPr>
          <w:i/>
          <w:iCs/>
        </w:rPr>
        <w:t>Oncorhynchus nerka</w:t>
      </w:r>
      <w:r>
        <w:t xml:space="preserve">). </w:t>
      </w:r>
      <w:r w:rsidRPr="00B46F48">
        <w:rPr>
          <w:i/>
          <w:iCs/>
        </w:rPr>
        <w:t>Conservation Genetics</w:t>
      </w:r>
      <w:r>
        <w:t xml:space="preserve">, </w:t>
      </w:r>
      <w:r w:rsidRPr="00B46F48">
        <w:rPr>
          <w:i/>
          <w:iCs/>
        </w:rPr>
        <w:t>18</w:t>
      </w:r>
      <w:r>
        <w:t>(6), 1449–1462.</w:t>
      </w:r>
    </w:p>
    <w:p w14:paraId="7A53E7C4" w14:textId="5D4F9C82"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Shephard, J. M., J. M. Hughes, and M. P. Zalucki</w:t>
      </w:r>
      <w:r w:rsidRPr="001A0367">
        <w:rPr>
          <w:rFonts w:eastAsia="Times New Roman"/>
          <w:lang w:val="en-US"/>
        </w:rPr>
        <w:t xml:space="preserve">. </w:t>
      </w:r>
      <w:r w:rsidRPr="001A0367">
        <w:rPr>
          <w:rFonts w:eastAsia="Times New Roman"/>
          <w:b/>
          <w:bCs/>
          <w:lang w:val="en-US"/>
        </w:rPr>
        <w:t>2002</w:t>
      </w:r>
      <w:r w:rsidRPr="001A0367">
        <w:rPr>
          <w:rFonts w:eastAsia="Times New Roman"/>
          <w:lang w:val="en-US"/>
        </w:rPr>
        <w:t xml:space="preserve">. Genetic differentiation between Australian and North American populations of the monarch butterfly </w:t>
      </w:r>
      <w:r w:rsidRPr="001A0367">
        <w:rPr>
          <w:rFonts w:eastAsia="Times New Roman"/>
          <w:i/>
          <w:iCs/>
          <w:lang w:val="en-US"/>
        </w:rPr>
        <w:t>Danaus plexippus</w:t>
      </w:r>
      <w:r w:rsidRPr="001A0367">
        <w:rPr>
          <w:rFonts w:eastAsia="Times New Roman"/>
          <w:lang w:val="en-US"/>
        </w:rPr>
        <w:t xml:space="preserve"> (L.) (Lepidoptera: Nymphalidae): an exploration using allozyme electrophoresis. Biol. J. Linn. Soc. </w:t>
      </w:r>
      <w:proofErr w:type="spellStart"/>
      <w:r w:rsidRPr="001A0367">
        <w:rPr>
          <w:rFonts w:eastAsia="Times New Roman"/>
          <w:lang w:val="en-US"/>
        </w:rPr>
        <w:t>Lond</w:t>
      </w:r>
      <w:proofErr w:type="spellEnd"/>
      <w:r w:rsidRPr="001A0367">
        <w:rPr>
          <w:rFonts w:eastAsia="Times New Roman"/>
          <w:lang w:val="en-US"/>
        </w:rPr>
        <w:t>. 75: 437–452.</w:t>
      </w:r>
    </w:p>
    <w:p w14:paraId="6E456B49" w14:textId="74F6D78F" w:rsidR="003E3175" w:rsidRPr="001A0367" w:rsidRDefault="003E3175" w:rsidP="001A0367">
      <w:pPr>
        <w:pStyle w:val="ListParagraph"/>
        <w:numPr>
          <w:ilvl w:val="0"/>
          <w:numId w:val="1"/>
        </w:numPr>
        <w:rPr>
          <w:rFonts w:eastAsia="Times New Roman"/>
          <w:lang w:val="en-US"/>
        </w:rPr>
      </w:pPr>
      <w:proofErr w:type="spellStart"/>
      <w:r w:rsidRPr="001A0367">
        <w:rPr>
          <w:rFonts w:eastAsia="Times New Roman"/>
          <w:b/>
          <w:bCs/>
          <w:lang w:val="en-US"/>
        </w:rPr>
        <w:t>Skotte</w:t>
      </w:r>
      <w:proofErr w:type="spellEnd"/>
      <w:r w:rsidRPr="001A0367">
        <w:rPr>
          <w:rFonts w:eastAsia="Times New Roman"/>
          <w:b/>
          <w:bCs/>
          <w:lang w:val="en-US"/>
        </w:rPr>
        <w:t xml:space="preserve">, L., T. S. </w:t>
      </w:r>
      <w:proofErr w:type="spellStart"/>
      <w:r w:rsidRPr="001A0367">
        <w:rPr>
          <w:rFonts w:eastAsia="Times New Roman"/>
          <w:b/>
          <w:bCs/>
          <w:lang w:val="en-US"/>
        </w:rPr>
        <w:t>Korneliussen</w:t>
      </w:r>
      <w:proofErr w:type="spellEnd"/>
      <w:r w:rsidRPr="001A0367">
        <w:rPr>
          <w:rFonts w:eastAsia="Times New Roman"/>
          <w:b/>
          <w:bCs/>
          <w:lang w:val="en-US"/>
        </w:rPr>
        <w:t xml:space="preserve">, and A. </w:t>
      </w:r>
      <w:proofErr w:type="spellStart"/>
      <w:r w:rsidRPr="001A0367">
        <w:rPr>
          <w:rFonts w:eastAsia="Times New Roman"/>
          <w:b/>
          <w:bCs/>
          <w:lang w:val="en-US"/>
        </w:rPr>
        <w:t>Albrechtsen</w:t>
      </w:r>
      <w:proofErr w:type="spellEnd"/>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Estimating individual admixture proportions from next generation sequencing data. Genetics. 195: 693–702.</w:t>
      </w:r>
    </w:p>
    <w:p w14:paraId="257ADC2E" w14:textId="421001DF" w:rsidR="006A6F8F" w:rsidRPr="001A0367" w:rsidRDefault="006A6F8F" w:rsidP="001A0367">
      <w:pPr>
        <w:pStyle w:val="ListParagraph"/>
        <w:numPr>
          <w:ilvl w:val="0"/>
          <w:numId w:val="1"/>
        </w:numPr>
        <w:rPr>
          <w:rFonts w:eastAsia="Times New Roman"/>
          <w:lang w:val="en-US"/>
        </w:rPr>
      </w:pPr>
      <w:proofErr w:type="spellStart"/>
      <w:r w:rsidRPr="001A0367">
        <w:rPr>
          <w:rFonts w:eastAsia="Times New Roman"/>
          <w:b/>
          <w:bCs/>
          <w:lang w:val="en-US"/>
        </w:rPr>
        <w:lastRenderedPageBreak/>
        <w:t>Slatkin</w:t>
      </w:r>
      <w:proofErr w:type="spellEnd"/>
      <w:r w:rsidRPr="001A0367">
        <w:rPr>
          <w:rFonts w:eastAsia="Times New Roman"/>
          <w:b/>
          <w:bCs/>
          <w:lang w:val="en-US"/>
        </w:rPr>
        <w:t xml:space="preserve">, M., and L. </w:t>
      </w:r>
      <w:proofErr w:type="spellStart"/>
      <w:r w:rsidRPr="001A0367">
        <w:rPr>
          <w:rFonts w:eastAsia="Times New Roman"/>
          <w:b/>
          <w:bCs/>
          <w:lang w:val="en-US"/>
        </w:rPr>
        <w:t>Excoffier</w:t>
      </w:r>
      <w:proofErr w:type="spellEnd"/>
      <w:r w:rsidRPr="001A0367">
        <w:rPr>
          <w:rFonts w:eastAsia="Times New Roman"/>
          <w:lang w:val="en-US"/>
        </w:rPr>
        <w:t xml:space="preserve">. </w:t>
      </w:r>
      <w:r w:rsidRPr="001A0367">
        <w:rPr>
          <w:rFonts w:eastAsia="Times New Roman"/>
          <w:b/>
          <w:bCs/>
          <w:lang w:val="en-US"/>
        </w:rPr>
        <w:t>2012</w:t>
      </w:r>
      <w:r w:rsidRPr="001A0367">
        <w:rPr>
          <w:rFonts w:eastAsia="Times New Roman"/>
          <w:lang w:val="en-US"/>
        </w:rPr>
        <w:t>. Serial founder effects during range expansion: a spatial analog of genetic drift. Genetics. 191: 171–181.</w:t>
      </w:r>
    </w:p>
    <w:p w14:paraId="7B249AE1" w14:textId="472AE633" w:rsidR="00E421D0" w:rsidRPr="001A0367" w:rsidRDefault="00E421D0" w:rsidP="001A0367">
      <w:pPr>
        <w:pStyle w:val="ListParagraph"/>
        <w:numPr>
          <w:ilvl w:val="0"/>
          <w:numId w:val="1"/>
        </w:numPr>
        <w:rPr>
          <w:rFonts w:eastAsia="Times New Roman"/>
          <w:lang w:val="en-US"/>
        </w:rPr>
      </w:pPr>
      <w:proofErr w:type="spellStart"/>
      <w:r w:rsidRPr="001A0367">
        <w:rPr>
          <w:rFonts w:eastAsia="Times New Roman"/>
          <w:b/>
          <w:bCs/>
          <w:lang w:val="en-US"/>
        </w:rPr>
        <w:t>Stefanescu</w:t>
      </w:r>
      <w:proofErr w:type="spellEnd"/>
      <w:r w:rsidRPr="001A0367">
        <w:rPr>
          <w:rFonts w:eastAsia="Times New Roman"/>
          <w:b/>
          <w:bCs/>
          <w:lang w:val="en-US"/>
        </w:rPr>
        <w:t xml:space="preserve">, C., M. </w:t>
      </w:r>
      <w:proofErr w:type="spellStart"/>
      <w:r w:rsidRPr="001A0367">
        <w:rPr>
          <w:rFonts w:eastAsia="Times New Roman"/>
          <w:b/>
          <w:bCs/>
          <w:lang w:val="en-US"/>
        </w:rPr>
        <w:t>Alarcón</w:t>
      </w:r>
      <w:proofErr w:type="spellEnd"/>
      <w:r w:rsidRPr="001A0367">
        <w:rPr>
          <w:rFonts w:eastAsia="Times New Roman"/>
          <w:b/>
          <w:bCs/>
          <w:lang w:val="en-US"/>
        </w:rPr>
        <w:t>, and A. Avila</w:t>
      </w:r>
      <w:r w:rsidRPr="001A0367">
        <w:rPr>
          <w:rFonts w:eastAsia="Times New Roman"/>
          <w:lang w:val="en-US"/>
        </w:rPr>
        <w:t xml:space="preserve">. </w:t>
      </w:r>
      <w:r w:rsidRPr="001A0367">
        <w:rPr>
          <w:rFonts w:eastAsia="Times New Roman"/>
          <w:b/>
          <w:bCs/>
          <w:lang w:val="en-US"/>
        </w:rPr>
        <w:t>2007</w:t>
      </w:r>
      <w:r w:rsidRPr="001A0367">
        <w:rPr>
          <w:rFonts w:eastAsia="Times New Roman"/>
          <w:lang w:val="en-US"/>
        </w:rPr>
        <w:t xml:space="preserve">. Migration of the painted lady butterfly, </w:t>
      </w:r>
      <w:r w:rsidRPr="001A0367">
        <w:rPr>
          <w:rFonts w:eastAsia="Times New Roman"/>
          <w:i/>
          <w:iCs/>
          <w:lang w:val="en-US"/>
        </w:rPr>
        <w:t xml:space="preserve">Vanessa </w:t>
      </w:r>
      <w:proofErr w:type="spellStart"/>
      <w:r w:rsidRPr="001A0367">
        <w:rPr>
          <w:rFonts w:eastAsia="Times New Roman"/>
          <w:i/>
          <w:iCs/>
          <w:lang w:val="en-US"/>
        </w:rPr>
        <w:t>cardui</w:t>
      </w:r>
      <w:proofErr w:type="spellEnd"/>
      <w:r w:rsidRPr="001A0367">
        <w:rPr>
          <w:rFonts w:eastAsia="Times New Roman"/>
          <w:lang w:val="en-US"/>
        </w:rPr>
        <w:t>, to north-eastern Spain is aided by African wind currents. J. Anim. Ecol. 76: 888–898.</w:t>
      </w:r>
    </w:p>
    <w:p w14:paraId="0C9DC0A7" w14:textId="090A2534"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Tajima, F.</w:t>
      </w:r>
      <w:r w:rsidRPr="001A0367">
        <w:rPr>
          <w:rFonts w:eastAsia="Times New Roman"/>
          <w:lang w:val="en-US"/>
        </w:rPr>
        <w:t xml:space="preserve"> </w:t>
      </w:r>
      <w:r w:rsidRPr="001A0367">
        <w:rPr>
          <w:rFonts w:eastAsia="Times New Roman"/>
          <w:b/>
          <w:bCs/>
          <w:lang w:val="en-US"/>
        </w:rPr>
        <w:t>1989</w:t>
      </w:r>
      <w:r w:rsidRPr="001A0367">
        <w:rPr>
          <w:rFonts w:eastAsia="Times New Roman"/>
          <w:lang w:val="en-US"/>
        </w:rPr>
        <w:t>. Statistical method for testing the neutral mutation hypothesis by DNA polymorphism. Genetics. 123: 585–595.</w:t>
      </w:r>
    </w:p>
    <w:p w14:paraId="6541EA45" w14:textId="50BE4A1D" w:rsidR="00CA10DB" w:rsidRPr="001A0367" w:rsidRDefault="00CA10DB" w:rsidP="001A0367">
      <w:pPr>
        <w:pStyle w:val="ListParagraph"/>
        <w:numPr>
          <w:ilvl w:val="0"/>
          <w:numId w:val="1"/>
        </w:numPr>
        <w:rPr>
          <w:rFonts w:eastAsia="Times New Roman"/>
          <w:lang w:val="en-US"/>
        </w:rPr>
      </w:pPr>
      <w:proofErr w:type="spellStart"/>
      <w:r w:rsidRPr="001A0367">
        <w:rPr>
          <w:rFonts w:eastAsia="Times New Roman"/>
          <w:b/>
          <w:bCs/>
          <w:lang w:val="en-US"/>
        </w:rPr>
        <w:t>Talla</w:t>
      </w:r>
      <w:proofErr w:type="spellEnd"/>
      <w:r w:rsidRPr="001A0367">
        <w:rPr>
          <w:rFonts w:eastAsia="Times New Roman"/>
          <w:b/>
          <w:bCs/>
          <w:lang w:val="en-US"/>
        </w:rPr>
        <w:t xml:space="preserve">, V., A. A. Pierce, K. L. Adams, T. J. B. de Man, S. </w:t>
      </w:r>
      <w:proofErr w:type="spellStart"/>
      <w:r w:rsidRPr="001A0367">
        <w:rPr>
          <w:rFonts w:eastAsia="Times New Roman"/>
          <w:b/>
          <w:bCs/>
          <w:lang w:val="en-US"/>
        </w:rPr>
        <w:t>Nallu</w:t>
      </w:r>
      <w:proofErr w:type="spellEnd"/>
      <w:r w:rsidRPr="001A0367">
        <w:rPr>
          <w:rFonts w:eastAsia="Times New Roman"/>
          <w:b/>
          <w:bCs/>
          <w:lang w:val="en-US"/>
        </w:rPr>
        <w:t xml:space="preserve">, F. X. </w:t>
      </w:r>
      <w:proofErr w:type="spellStart"/>
      <w:r w:rsidRPr="001A0367">
        <w:rPr>
          <w:rFonts w:eastAsia="Times New Roman"/>
          <w:b/>
          <w:bCs/>
          <w:lang w:val="en-US"/>
        </w:rPr>
        <w:t>Villablanca</w:t>
      </w:r>
      <w:proofErr w:type="spellEnd"/>
      <w:r w:rsidRPr="001A0367">
        <w:rPr>
          <w:rFonts w:eastAsia="Times New Roman"/>
          <w:b/>
          <w:bCs/>
          <w:lang w:val="en-US"/>
        </w:rPr>
        <w:t xml:space="preserve">, M. R. </w:t>
      </w:r>
      <w:proofErr w:type="spellStart"/>
      <w:r w:rsidRPr="001A0367">
        <w:rPr>
          <w:rFonts w:eastAsia="Times New Roman"/>
          <w:b/>
          <w:bCs/>
          <w:lang w:val="en-US"/>
        </w:rPr>
        <w:t>Kronforst</w:t>
      </w:r>
      <w:proofErr w:type="spellEnd"/>
      <w:r w:rsidRPr="001A0367">
        <w:rPr>
          <w:rFonts w:eastAsia="Times New Roman"/>
          <w:b/>
          <w:bCs/>
          <w:lang w:val="en-US"/>
        </w:rPr>
        <w:t>, and J. C. de Roode</w:t>
      </w:r>
      <w:r w:rsidRPr="001A0367">
        <w:rPr>
          <w:rFonts w:eastAsia="Times New Roman"/>
          <w:lang w:val="en-US"/>
        </w:rPr>
        <w:t xml:space="preserve">. </w:t>
      </w:r>
      <w:r w:rsidRPr="001A0367">
        <w:rPr>
          <w:rFonts w:eastAsia="Times New Roman"/>
          <w:b/>
          <w:bCs/>
          <w:lang w:val="en-US"/>
        </w:rPr>
        <w:t>2020</w:t>
      </w:r>
      <w:r w:rsidRPr="001A0367">
        <w:rPr>
          <w:rFonts w:eastAsia="Times New Roman"/>
          <w:lang w:val="en-US"/>
        </w:rPr>
        <w:t>. Genomic evidence for gene flow between monarchs with divergent migratory phenotypes and flight performance. Mol. Ecol. 29: 2567–2582.</w:t>
      </w:r>
    </w:p>
    <w:p w14:paraId="6DFC9337" w14:textId="1BFA02F2"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Tenger-Trolander</w:t>
      </w:r>
      <w:proofErr w:type="spellEnd"/>
      <w:r w:rsidRPr="001A0367">
        <w:rPr>
          <w:rFonts w:eastAsia="Times New Roman"/>
          <w:b/>
          <w:bCs/>
          <w:lang w:val="en-US"/>
        </w:rPr>
        <w:t xml:space="preserve">, A., W. Lu, M. Noyes,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2019</w:t>
      </w:r>
      <w:r w:rsidRPr="001A0367">
        <w:rPr>
          <w:rFonts w:eastAsia="Times New Roman"/>
          <w:lang w:val="en-US"/>
        </w:rPr>
        <w:t>. Contemporary loss of migration in monarch butterflies. Proc. Natl. Acad. Sci. U. S. A. 116: 14671–14676.</w:t>
      </w:r>
    </w:p>
    <w:p w14:paraId="07B075B8" w14:textId="283BE022" w:rsidR="006A6F8F" w:rsidRDefault="006A6F8F" w:rsidP="001A0367">
      <w:pPr>
        <w:pStyle w:val="ListParagraph"/>
        <w:numPr>
          <w:ilvl w:val="0"/>
          <w:numId w:val="1"/>
        </w:numPr>
        <w:rPr>
          <w:rFonts w:eastAsia="Times New Roman"/>
          <w:lang w:val="en-US"/>
        </w:rPr>
      </w:pPr>
      <w:r w:rsidRPr="001A0367">
        <w:rPr>
          <w:rFonts w:eastAsia="Times New Roman"/>
          <w:b/>
          <w:bCs/>
          <w:lang w:val="en-US"/>
        </w:rPr>
        <w:t xml:space="preserve">Tiedemann, R., K. B. Paulus, M. Scheer, K. G. Von </w:t>
      </w:r>
      <w:proofErr w:type="spellStart"/>
      <w:r w:rsidRPr="001A0367">
        <w:rPr>
          <w:rFonts w:eastAsia="Times New Roman"/>
          <w:b/>
          <w:bCs/>
          <w:lang w:val="en-US"/>
        </w:rPr>
        <w:t>Kistowski</w:t>
      </w:r>
      <w:proofErr w:type="spellEnd"/>
      <w:r w:rsidRPr="001A0367">
        <w:rPr>
          <w:rFonts w:eastAsia="Times New Roman"/>
          <w:b/>
          <w:bCs/>
          <w:lang w:val="en-US"/>
        </w:rPr>
        <w:t xml:space="preserve">, K. </w:t>
      </w:r>
      <w:proofErr w:type="spellStart"/>
      <w:r w:rsidRPr="001A0367">
        <w:rPr>
          <w:rFonts w:eastAsia="Times New Roman"/>
          <w:b/>
          <w:bCs/>
          <w:lang w:val="en-US"/>
        </w:rPr>
        <w:t>Skírnisson</w:t>
      </w:r>
      <w:proofErr w:type="spellEnd"/>
      <w:r w:rsidRPr="001A0367">
        <w:rPr>
          <w:rFonts w:eastAsia="Times New Roman"/>
          <w:b/>
          <w:bCs/>
          <w:lang w:val="en-US"/>
        </w:rPr>
        <w:t>, D. Bloch, and M. Dam</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Mitochondrial DNA and microsatellite variation in the eider duck (</w:t>
      </w:r>
      <w:r w:rsidRPr="001A0367">
        <w:rPr>
          <w:rFonts w:eastAsia="Times New Roman"/>
          <w:i/>
          <w:iCs/>
          <w:lang w:val="en-US"/>
        </w:rPr>
        <w:t xml:space="preserve">Somateria </w:t>
      </w:r>
      <w:proofErr w:type="spellStart"/>
      <w:r w:rsidRPr="001A0367">
        <w:rPr>
          <w:rFonts w:eastAsia="Times New Roman"/>
          <w:i/>
          <w:iCs/>
          <w:lang w:val="en-US"/>
        </w:rPr>
        <w:t>mollissima</w:t>
      </w:r>
      <w:proofErr w:type="spellEnd"/>
      <w:r w:rsidRPr="001A0367">
        <w:rPr>
          <w:rFonts w:eastAsia="Times New Roman"/>
          <w:lang w:val="en-US"/>
        </w:rPr>
        <w:t>) indicate stepwise postglacial colonization of Europe and limited current long-distance dispersal. Mol. Ecol. 13: 1481–1494.</w:t>
      </w:r>
    </w:p>
    <w:p w14:paraId="1C124874" w14:textId="632E3538" w:rsidR="00B51EDA" w:rsidRPr="001A0367" w:rsidRDefault="00B51EDA" w:rsidP="001A0367">
      <w:pPr>
        <w:pStyle w:val="ListParagraph"/>
        <w:numPr>
          <w:ilvl w:val="0"/>
          <w:numId w:val="1"/>
        </w:numPr>
        <w:rPr>
          <w:rFonts w:eastAsia="Times New Roman"/>
          <w:lang w:val="en-US"/>
        </w:rPr>
      </w:pPr>
      <w:r>
        <w:rPr>
          <w:rFonts w:eastAsia="Times New Roman"/>
          <w:b/>
          <w:bCs/>
          <w:lang w:val="en-US"/>
        </w:rPr>
        <w:t>USFWS (United States Fish and Wildlife Service)</w:t>
      </w:r>
      <w:r w:rsidR="006D6D7F">
        <w:rPr>
          <w:rFonts w:eastAsia="Times New Roman"/>
          <w:lang w:val="en-US"/>
        </w:rPr>
        <w:t xml:space="preserve">. Assessing the status of the monarch butterfly. </w:t>
      </w:r>
      <w:r w:rsidR="006D6D7F" w:rsidRPr="006D6D7F">
        <w:rPr>
          <w:rFonts w:eastAsia="Times New Roman"/>
          <w:lang w:val="en-US"/>
        </w:rPr>
        <w:t>https://www.fws.gov/savethemonarch/ssa.html</w:t>
      </w:r>
      <w:r w:rsidR="006D6D7F">
        <w:rPr>
          <w:rFonts w:eastAsia="Times New Roman"/>
          <w:lang w:val="en-US"/>
        </w:rPr>
        <w:t>.</w:t>
      </w:r>
    </w:p>
    <w:p w14:paraId="5E1702FF" w14:textId="26D1AC62" w:rsidR="004D1E24" w:rsidRPr="00FA52AC" w:rsidRDefault="004D1E24" w:rsidP="001A0367">
      <w:pPr>
        <w:pStyle w:val="ListParagraph"/>
        <w:numPr>
          <w:ilvl w:val="0"/>
          <w:numId w:val="1"/>
        </w:numPr>
        <w:rPr>
          <w:rFonts w:eastAsia="Times New Roman"/>
          <w:lang w:val="en-US"/>
        </w:rPr>
      </w:pPr>
      <w:r w:rsidRPr="001A0367">
        <w:rPr>
          <w:rFonts w:eastAsia="Times New Roman"/>
          <w:b/>
          <w:bCs/>
          <w:color w:val="000000"/>
          <w:lang w:val="en-US"/>
        </w:rPr>
        <w:t>Vane-Wright, R. I. 1993.</w:t>
      </w:r>
      <w:r w:rsidRPr="001A0367">
        <w:rPr>
          <w:rFonts w:eastAsia="Times New Roman"/>
          <w:color w:val="000000"/>
          <w:lang w:val="en-US"/>
        </w:rPr>
        <w:t xml:space="preserve"> The Columbus hypothesis: an explanation for the dramatic 19th century range expansion of the monarch butterfly. In</w:t>
      </w:r>
      <w:r w:rsidRPr="001A0367">
        <w:rPr>
          <w:rFonts w:eastAsia="Times New Roman"/>
          <w:i/>
          <w:iCs/>
          <w:color w:val="000000"/>
          <w:lang w:val="en-US"/>
        </w:rPr>
        <w:t xml:space="preserve"> Biology and Conservation of the Monarch Butterfly</w:t>
      </w:r>
      <w:r w:rsidRPr="001A0367">
        <w:rPr>
          <w:rFonts w:eastAsia="Times New Roman"/>
          <w:color w:val="000000"/>
          <w:lang w:val="en-US"/>
        </w:rPr>
        <w:t xml:space="preserve"> (eds SB Malcolm, MP Zalucki), pp. 179-188. Los Angeles (CA): Los Angeles County Museum of Natural History.</w:t>
      </w:r>
    </w:p>
    <w:p w14:paraId="2D3A96BB" w14:textId="2AAEAD9E" w:rsidR="00FA52AC" w:rsidRPr="00FA52AC" w:rsidRDefault="00FA52AC" w:rsidP="00FA52AC">
      <w:pPr>
        <w:pStyle w:val="ListParagraph"/>
        <w:numPr>
          <w:ilvl w:val="0"/>
          <w:numId w:val="1"/>
        </w:numPr>
        <w:rPr>
          <w:sz w:val="24"/>
          <w:szCs w:val="24"/>
        </w:rPr>
      </w:pPr>
      <w:proofErr w:type="spellStart"/>
      <w:r w:rsidRPr="00FA52AC">
        <w:rPr>
          <w:b/>
          <w:bCs/>
        </w:rPr>
        <w:t>Vodă</w:t>
      </w:r>
      <w:proofErr w:type="spellEnd"/>
      <w:r w:rsidRPr="00FA52AC">
        <w:rPr>
          <w:b/>
          <w:bCs/>
        </w:rPr>
        <w:t xml:space="preserve">, R., </w:t>
      </w:r>
      <w:proofErr w:type="spellStart"/>
      <w:r w:rsidRPr="00FA52AC">
        <w:rPr>
          <w:b/>
          <w:bCs/>
        </w:rPr>
        <w:t>Dapporto</w:t>
      </w:r>
      <w:proofErr w:type="spellEnd"/>
      <w:r w:rsidRPr="00FA52AC">
        <w:rPr>
          <w:b/>
          <w:bCs/>
        </w:rPr>
        <w:t xml:space="preserve">, L., </w:t>
      </w:r>
      <w:proofErr w:type="spellStart"/>
      <w:r w:rsidRPr="00FA52AC">
        <w:rPr>
          <w:b/>
          <w:bCs/>
        </w:rPr>
        <w:t>Dincă</w:t>
      </w:r>
      <w:proofErr w:type="spellEnd"/>
      <w:r w:rsidRPr="00FA52AC">
        <w:rPr>
          <w:b/>
          <w:bCs/>
        </w:rPr>
        <w:t xml:space="preserve">, V., </w:t>
      </w:r>
      <w:proofErr w:type="spellStart"/>
      <w:r w:rsidRPr="00FA52AC">
        <w:rPr>
          <w:b/>
          <w:bCs/>
        </w:rPr>
        <w:t>Shreeve</w:t>
      </w:r>
      <w:proofErr w:type="spellEnd"/>
      <w:r w:rsidRPr="00FA52AC">
        <w:rPr>
          <w:b/>
          <w:bCs/>
        </w:rPr>
        <w:t xml:space="preserve">, T. G., </w:t>
      </w:r>
      <w:proofErr w:type="spellStart"/>
      <w:r w:rsidRPr="00FA52AC">
        <w:rPr>
          <w:b/>
          <w:bCs/>
        </w:rPr>
        <w:t>Khaldi</w:t>
      </w:r>
      <w:proofErr w:type="spellEnd"/>
      <w:r w:rsidRPr="00FA52AC">
        <w:rPr>
          <w:b/>
          <w:bCs/>
        </w:rPr>
        <w:t xml:space="preserve">, M., </w:t>
      </w:r>
      <w:proofErr w:type="spellStart"/>
      <w:r w:rsidRPr="00FA52AC">
        <w:rPr>
          <w:b/>
          <w:bCs/>
        </w:rPr>
        <w:t>Barech</w:t>
      </w:r>
      <w:proofErr w:type="spellEnd"/>
      <w:r w:rsidRPr="00FA52AC">
        <w:rPr>
          <w:b/>
          <w:bCs/>
        </w:rPr>
        <w:t>, G., … Vila, R. 2016</w:t>
      </w:r>
      <w:r>
        <w:t xml:space="preserve">. Historical and contemporary factors generate unique butterfly communities on islands. </w:t>
      </w:r>
      <w:r w:rsidRPr="00FA52AC">
        <w:rPr>
          <w:i/>
          <w:iCs/>
        </w:rPr>
        <w:t>Scientific Reports</w:t>
      </w:r>
      <w:r>
        <w:t xml:space="preserve">, </w:t>
      </w:r>
      <w:r w:rsidRPr="00FA52AC">
        <w:rPr>
          <w:i/>
          <w:iCs/>
        </w:rPr>
        <w:t>6</w:t>
      </w:r>
      <w:r>
        <w:t>, 28828.</w:t>
      </w:r>
    </w:p>
    <w:p w14:paraId="56C7E317" w14:textId="30B1BA08" w:rsidR="001F0461" w:rsidRPr="001A0367" w:rsidRDefault="001F0461" w:rsidP="001A0367">
      <w:pPr>
        <w:pStyle w:val="ListParagraph"/>
        <w:numPr>
          <w:ilvl w:val="0"/>
          <w:numId w:val="1"/>
        </w:numPr>
        <w:rPr>
          <w:rFonts w:eastAsia="Times New Roman"/>
          <w:lang w:val="en-US"/>
        </w:rPr>
      </w:pPr>
      <w:proofErr w:type="spellStart"/>
      <w:r w:rsidRPr="001A0367">
        <w:rPr>
          <w:rFonts w:eastAsia="Times New Roman"/>
          <w:b/>
          <w:bCs/>
          <w:lang w:val="en-US"/>
        </w:rPr>
        <w:t>Waples</w:t>
      </w:r>
      <w:proofErr w:type="spellEnd"/>
      <w:r w:rsidRPr="001A0367">
        <w:rPr>
          <w:rFonts w:eastAsia="Times New Roman"/>
          <w:b/>
          <w:bCs/>
          <w:lang w:val="en-US"/>
        </w:rPr>
        <w:t>, R. S., D. J. Teel, J. M. Myers, and A. R. Marshall</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Life-history divergence in Chinook salmon: historic contingency and parallel evolution. Evolution. 58: 386–403.</w:t>
      </w:r>
    </w:p>
    <w:p w14:paraId="7505863F" w14:textId="7D4C2699" w:rsidR="005A1ECC" w:rsidRPr="001A0367" w:rsidRDefault="005A1ECC" w:rsidP="001A0367">
      <w:pPr>
        <w:pStyle w:val="ListParagraph"/>
        <w:numPr>
          <w:ilvl w:val="0"/>
          <w:numId w:val="1"/>
        </w:numPr>
        <w:rPr>
          <w:rFonts w:eastAsia="Times New Roman"/>
          <w:lang w:val="en-US"/>
        </w:rPr>
      </w:pPr>
      <w:r w:rsidRPr="001A0367">
        <w:rPr>
          <w:rFonts w:eastAsia="Times New Roman"/>
          <w:b/>
          <w:bCs/>
          <w:lang w:val="en-US"/>
        </w:rPr>
        <w:t>Wise, K. A. J.</w:t>
      </w:r>
      <w:r w:rsidRPr="001A0367">
        <w:rPr>
          <w:rFonts w:eastAsia="Times New Roman"/>
          <w:lang w:val="en-US"/>
        </w:rPr>
        <w:t xml:space="preserve"> </w:t>
      </w:r>
      <w:r w:rsidRPr="001A0367">
        <w:rPr>
          <w:rFonts w:eastAsia="Times New Roman"/>
          <w:b/>
          <w:bCs/>
          <w:lang w:val="en-US"/>
        </w:rPr>
        <w:t>1980</w:t>
      </w:r>
      <w:r w:rsidRPr="001A0367">
        <w:rPr>
          <w:rFonts w:eastAsia="Times New Roman"/>
          <w:lang w:val="en-US"/>
        </w:rPr>
        <w:t>. Monarch butterfly dispersal in New Zealand. Records of the Auckland Institute and Museum. 17: 157–173.</w:t>
      </w:r>
    </w:p>
    <w:p w14:paraId="2EEEFF8A" w14:textId="153ECE61" w:rsidR="003E3175" w:rsidRPr="001A0367" w:rsidRDefault="003E3175" w:rsidP="001A0367">
      <w:pPr>
        <w:pStyle w:val="ListParagraph"/>
        <w:numPr>
          <w:ilvl w:val="0"/>
          <w:numId w:val="1"/>
        </w:numPr>
        <w:rPr>
          <w:rFonts w:eastAsia="Times New Roman"/>
          <w:lang w:val="en-US"/>
        </w:rPr>
      </w:pPr>
      <w:r w:rsidRPr="001A0367">
        <w:rPr>
          <w:rFonts w:eastAsia="Times New Roman"/>
          <w:b/>
          <w:bCs/>
          <w:lang w:val="en-US"/>
        </w:rPr>
        <w:t>Zalucki, M. P., J. M. Hughes, and P. A. Carter</w:t>
      </w:r>
      <w:r w:rsidRPr="001A0367">
        <w:rPr>
          <w:rFonts w:eastAsia="Times New Roman"/>
          <w:lang w:val="en-US"/>
        </w:rPr>
        <w:t xml:space="preserve">. </w:t>
      </w:r>
      <w:r w:rsidRPr="001A0367">
        <w:rPr>
          <w:rFonts w:eastAsia="Times New Roman"/>
          <w:b/>
          <w:bCs/>
          <w:lang w:val="en-US"/>
        </w:rPr>
        <w:t>1987</w:t>
      </w:r>
      <w:r w:rsidRPr="001A0367">
        <w:rPr>
          <w:rFonts w:eastAsia="Times New Roman"/>
          <w:lang w:val="en-US"/>
        </w:rPr>
        <w:t xml:space="preserve">. Genetic variation in </w:t>
      </w:r>
      <w:r w:rsidRPr="001A0367">
        <w:rPr>
          <w:rFonts w:eastAsia="Times New Roman"/>
          <w:i/>
          <w:iCs/>
          <w:lang w:val="en-US"/>
        </w:rPr>
        <w:t>Danaus plexippus</w:t>
      </w:r>
      <w:r w:rsidRPr="001A0367">
        <w:rPr>
          <w:rFonts w:eastAsia="Times New Roman"/>
          <w:lang w:val="en-US"/>
        </w:rPr>
        <w:t xml:space="preserve"> L.: Habitat selection or differences in activity times? Heredity. 59: 213–221.</w:t>
      </w:r>
    </w:p>
    <w:p w14:paraId="346CE142" w14:textId="0BE8D40F" w:rsidR="004D1E24" w:rsidRPr="001A0367" w:rsidRDefault="004D1E24" w:rsidP="001A0367">
      <w:pPr>
        <w:pStyle w:val="ListParagraph"/>
        <w:numPr>
          <w:ilvl w:val="0"/>
          <w:numId w:val="1"/>
        </w:numPr>
        <w:rPr>
          <w:rFonts w:eastAsia="Times New Roman"/>
          <w:lang w:val="en-US"/>
        </w:rPr>
      </w:pPr>
      <w:r w:rsidRPr="001A0367">
        <w:rPr>
          <w:rFonts w:eastAsia="Times New Roman"/>
          <w:b/>
          <w:bCs/>
          <w:lang w:val="en-US"/>
        </w:rPr>
        <w:t>Zalucki, M. P., and A. R. Clarke</w:t>
      </w:r>
      <w:r w:rsidRPr="001A0367">
        <w:rPr>
          <w:rFonts w:eastAsia="Times New Roman"/>
          <w:lang w:val="en-US"/>
        </w:rPr>
        <w:t xml:space="preserve">. </w:t>
      </w:r>
      <w:r w:rsidRPr="001A0367">
        <w:rPr>
          <w:rFonts w:eastAsia="Times New Roman"/>
          <w:b/>
          <w:bCs/>
          <w:lang w:val="en-US"/>
        </w:rPr>
        <w:t>2004</w:t>
      </w:r>
      <w:r w:rsidRPr="001A0367">
        <w:rPr>
          <w:rFonts w:eastAsia="Times New Roman"/>
          <w:lang w:val="en-US"/>
        </w:rPr>
        <w:t xml:space="preserve">. Monarchs across the Pacific: the Columbus hypothesis revisited. Biol. J. Linn. Soc. </w:t>
      </w:r>
      <w:proofErr w:type="spellStart"/>
      <w:r w:rsidRPr="001A0367">
        <w:rPr>
          <w:rFonts w:eastAsia="Times New Roman"/>
          <w:lang w:val="en-US"/>
        </w:rPr>
        <w:t>Lond</w:t>
      </w:r>
      <w:proofErr w:type="spellEnd"/>
      <w:r w:rsidRPr="001A0367">
        <w:rPr>
          <w:rFonts w:eastAsia="Times New Roman"/>
          <w:lang w:val="en-US"/>
        </w:rPr>
        <w:t>. 82: 111–121.</w:t>
      </w:r>
    </w:p>
    <w:p w14:paraId="57D6AF12" w14:textId="77777777" w:rsidR="007C4E22" w:rsidRPr="001A0367" w:rsidRDefault="007C4E22" w:rsidP="001A0367">
      <w:pPr>
        <w:pStyle w:val="ListParagraph"/>
        <w:numPr>
          <w:ilvl w:val="0"/>
          <w:numId w:val="1"/>
        </w:numPr>
        <w:rPr>
          <w:rFonts w:eastAsia="Times New Roman"/>
          <w:lang w:val="en-US"/>
        </w:rPr>
      </w:pPr>
      <w:r w:rsidRPr="001A0367">
        <w:rPr>
          <w:rFonts w:eastAsia="Times New Roman"/>
          <w:b/>
          <w:bCs/>
          <w:lang w:val="en-US"/>
        </w:rPr>
        <w:t>Zhan, S., and S. M. Reppert</w:t>
      </w:r>
      <w:r w:rsidRPr="001A0367">
        <w:rPr>
          <w:rFonts w:eastAsia="Times New Roman"/>
          <w:lang w:val="en-US"/>
        </w:rPr>
        <w:t xml:space="preserve">. </w:t>
      </w:r>
      <w:r w:rsidRPr="001A0367">
        <w:rPr>
          <w:rFonts w:eastAsia="Times New Roman"/>
          <w:b/>
          <w:bCs/>
          <w:lang w:val="en-US"/>
        </w:rPr>
        <w:t>2013</w:t>
      </w:r>
      <w:r w:rsidRPr="001A0367">
        <w:rPr>
          <w:rFonts w:eastAsia="Times New Roman"/>
          <w:lang w:val="en-US"/>
        </w:rPr>
        <w:t xml:space="preserve">. </w:t>
      </w:r>
      <w:proofErr w:type="spellStart"/>
      <w:r w:rsidRPr="001A0367">
        <w:rPr>
          <w:rFonts w:eastAsia="Times New Roman"/>
          <w:lang w:val="en-US"/>
        </w:rPr>
        <w:t>MonarchBase</w:t>
      </w:r>
      <w:proofErr w:type="spellEnd"/>
      <w:r w:rsidRPr="001A0367">
        <w:rPr>
          <w:rFonts w:eastAsia="Times New Roman"/>
          <w:lang w:val="en-US"/>
        </w:rPr>
        <w:t>: the monarch butterfly genome database. Nucleic Acids Res. 41: D758–63.</w:t>
      </w:r>
    </w:p>
    <w:p w14:paraId="0513B1E5" w14:textId="00363841" w:rsidR="00355224" w:rsidRPr="00A9423D" w:rsidRDefault="004D1E24" w:rsidP="001A0367">
      <w:pPr>
        <w:pStyle w:val="ListParagraph"/>
        <w:numPr>
          <w:ilvl w:val="0"/>
          <w:numId w:val="1"/>
        </w:numPr>
        <w:rPr>
          <w:rFonts w:ascii="Times New Roman" w:eastAsia="Times New Roman" w:hAnsi="Times New Roman" w:cs="Times New Roman"/>
          <w:sz w:val="24"/>
          <w:szCs w:val="24"/>
          <w:lang w:val="en-US"/>
        </w:rPr>
      </w:pPr>
      <w:r w:rsidRPr="001A0367">
        <w:rPr>
          <w:rFonts w:eastAsia="Times New Roman"/>
          <w:b/>
          <w:bCs/>
          <w:lang w:val="en-US"/>
        </w:rPr>
        <w:t xml:space="preserve">Zhan, S., W. Zhang, K. </w:t>
      </w:r>
      <w:proofErr w:type="spellStart"/>
      <w:r w:rsidRPr="001A0367">
        <w:rPr>
          <w:rFonts w:eastAsia="Times New Roman"/>
          <w:b/>
          <w:bCs/>
          <w:lang w:val="en-US"/>
        </w:rPr>
        <w:t>Niitepõld</w:t>
      </w:r>
      <w:proofErr w:type="spellEnd"/>
      <w:r w:rsidRPr="001A0367">
        <w:rPr>
          <w:rFonts w:eastAsia="Times New Roman"/>
          <w:b/>
          <w:bCs/>
          <w:lang w:val="en-US"/>
        </w:rPr>
        <w:t xml:space="preserve">, J. Hsu, J. F. </w:t>
      </w:r>
      <w:proofErr w:type="spellStart"/>
      <w:r w:rsidRPr="001A0367">
        <w:rPr>
          <w:rFonts w:eastAsia="Times New Roman"/>
          <w:b/>
          <w:bCs/>
          <w:lang w:val="en-US"/>
        </w:rPr>
        <w:t>Haeger</w:t>
      </w:r>
      <w:proofErr w:type="spellEnd"/>
      <w:r w:rsidRPr="001A0367">
        <w:rPr>
          <w:rFonts w:eastAsia="Times New Roman"/>
          <w:b/>
          <w:bCs/>
          <w:lang w:val="en-US"/>
        </w:rPr>
        <w:t xml:space="preserve">, M. P. Zalucki, S. </w:t>
      </w:r>
      <w:proofErr w:type="spellStart"/>
      <w:r w:rsidRPr="001A0367">
        <w:rPr>
          <w:rFonts w:eastAsia="Times New Roman"/>
          <w:b/>
          <w:bCs/>
          <w:lang w:val="en-US"/>
        </w:rPr>
        <w:t>Altizer</w:t>
      </w:r>
      <w:proofErr w:type="spellEnd"/>
      <w:r w:rsidRPr="001A0367">
        <w:rPr>
          <w:rFonts w:eastAsia="Times New Roman"/>
          <w:b/>
          <w:bCs/>
          <w:lang w:val="en-US"/>
        </w:rPr>
        <w:t xml:space="preserve">, J. C. de Roode, S. M. Reppert, and M. R. </w:t>
      </w:r>
      <w:proofErr w:type="spellStart"/>
      <w:r w:rsidRPr="001A0367">
        <w:rPr>
          <w:rFonts w:eastAsia="Times New Roman"/>
          <w:b/>
          <w:bCs/>
          <w:lang w:val="en-US"/>
        </w:rPr>
        <w:t>Kronforst</w:t>
      </w:r>
      <w:proofErr w:type="spellEnd"/>
      <w:r w:rsidRPr="001A0367">
        <w:rPr>
          <w:rFonts w:eastAsia="Times New Roman"/>
          <w:lang w:val="en-US"/>
        </w:rPr>
        <w:t xml:space="preserve">. </w:t>
      </w:r>
      <w:r w:rsidRPr="001A0367">
        <w:rPr>
          <w:rFonts w:eastAsia="Times New Roman"/>
          <w:b/>
          <w:bCs/>
          <w:lang w:val="en-US"/>
        </w:rPr>
        <w:t>2014</w:t>
      </w:r>
      <w:r w:rsidRPr="001A0367">
        <w:rPr>
          <w:rFonts w:eastAsia="Times New Roman"/>
          <w:lang w:val="en-US"/>
        </w:rPr>
        <w:t xml:space="preserve">. The genetics of monarch butterfly migration and warning </w:t>
      </w:r>
      <w:proofErr w:type="spellStart"/>
      <w:r w:rsidRPr="001A0367">
        <w:rPr>
          <w:rFonts w:eastAsia="Times New Roman"/>
          <w:lang w:val="en-US"/>
        </w:rPr>
        <w:t>colouration</w:t>
      </w:r>
      <w:proofErr w:type="spellEnd"/>
      <w:r w:rsidRPr="001A0367">
        <w:rPr>
          <w:rFonts w:eastAsia="Times New Roman"/>
          <w:lang w:val="en-US"/>
        </w:rPr>
        <w:t>. Nature. 514: 317–321.</w:t>
      </w:r>
      <w:r w:rsidR="006A6F8F" w:rsidRPr="00A9423D">
        <w:rPr>
          <w:b/>
        </w:rPr>
        <w:br w:type="page"/>
      </w:r>
    </w:p>
    <w:tbl>
      <w:tblPr>
        <w:tblStyle w:val="a"/>
        <w:tblW w:w="86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65"/>
        <w:gridCol w:w="1695"/>
        <w:gridCol w:w="1695"/>
        <w:gridCol w:w="1035"/>
        <w:gridCol w:w="1050"/>
        <w:gridCol w:w="1515"/>
      </w:tblGrid>
      <w:tr w:rsidR="00355224" w14:paraId="2CE08252" w14:textId="77777777">
        <w:trPr>
          <w:trHeight w:val="5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C599C" w14:textId="77777777" w:rsidR="00355224" w:rsidRDefault="003F0723">
            <w:pPr>
              <w:rPr>
                <w:b/>
              </w:rPr>
            </w:pPr>
            <w:r>
              <w:rPr>
                <w:b/>
              </w:rPr>
              <w:lastRenderedPageBreak/>
              <w:t>Population</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269116" w14:textId="77777777" w:rsidR="00355224" w:rsidRDefault="003F0723">
            <w:pPr>
              <w:jc w:val="right"/>
              <w:rPr>
                <w:b/>
              </w:rPr>
            </w:pPr>
            <w:r>
              <w:rPr>
                <w:b/>
              </w:rPr>
              <w:t># Samples</w:t>
            </w:r>
          </w:p>
        </w:tc>
        <w:tc>
          <w:tcPr>
            <w:tcW w:w="16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E98C38C" w14:textId="77777777" w:rsidR="00355224" w:rsidRDefault="003F0723">
            <w:pPr>
              <w:jc w:val="right"/>
              <w:rPr>
                <w:b/>
              </w:rPr>
            </w:pPr>
            <w:r>
              <w:rPr>
                <w:b/>
              </w:rPr>
              <w:t>Tajima's D</w:t>
            </w:r>
          </w:p>
        </w:tc>
        <w:tc>
          <w:tcPr>
            <w:tcW w:w="103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92A170" w14:textId="77777777" w:rsidR="00355224" w:rsidRDefault="003F0723">
            <w:pPr>
              <w:jc w:val="right"/>
              <w:rPr>
                <w:b/>
                <w:vertAlign w:val="subscript"/>
              </w:rPr>
            </w:pPr>
            <w:r>
              <w:rPr>
                <w:b/>
              </w:rPr>
              <w:t>H­</w:t>
            </w:r>
            <w:r>
              <w:rPr>
                <w:b/>
                <w:vertAlign w:val="subscript"/>
              </w:rPr>
              <w:t>O</w:t>
            </w:r>
          </w:p>
        </w:tc>
        <w:tc>
          <w:tcPr>
            <w:tcW w:w="10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47F56A" w14:textId="77777777" w:rsidR="00355224" w:rsidRDefault="003F0723">
            <w:pPr>
              <w:jc w:val="right"/>
              <w:rPr>
                <w:b/>
              </w:rPr>
            </w:pPr>
            <w:r>
              <w:rPr>
                <w:b/>
              </w:rPr>
              <w:t>π</w:t>
            </w:r>
          </w:p>
        </w:tc>
        <w:tc>
          <w:tcPr>
            <w:tcW w:w="15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49ED866" w14:textId="77777777" w:rsidR="00355224" w:rsidRDefault="003F0723">
            <w:pPr>
              <w:jc w:val="right"/>
              <w:rPr>
                <w:b/>
              </w:rPr>
            </w:pPr>
            <w:r>
              <w:rPr>
                <w:b/>
              </w:rPr>
              <w:t>Het/</w:t>
            </w:r>
            <w:proofErr w:type="spellStart"/>
            <w:r>
              <w:rPr>
                <w:b/>
              </w:rPr>
              <w:t>Hom</w:t>
            </w:r>
            <w:proofErr w:type="spellEnd"/>
          </w:p>
        </w:tc>
      </w:tr>
      <w:tr w:rsidR="00355224" w14:paraId="4B99BE27"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BF43F48" w14:textId="77777777" w:rsidR="00355224" w:rsidRDefault="003F0723">
            <w:pPr>
              <w:jc w:val="right"/>
              <w:rPr>
                <w:b/>
              </w:rPr>
            </w:pPr>
            <w:r>
              <w:rPr>
                <w:b/>
              </w:rPr>
              <w:t>NAM</w:t>
            </w:r>
          </w:p>
        </w:tc>
        <w:tc>
          <w:tcPr>
            <w:tcW w:w="1695" w:type="dxa"/>
            <w:tcBorders>
              <w:bottom w:val="single" w:sz="8" w:space="0" w:color="000000"/>
              <w:right w:val="single" w:sz="8" w:space="0" w:color="000000"/>
            </w:tcBorders>
            <w:tcMar>
              <w:top w:w="100" w:type="dxa"/>
              <w:left w:w="100" w:type="dxa"/>
              <w:bottom w:w="100" w:type="dxa"/>
              <w:right w:w="100" w:type="dxa"/>
            </w:tcMar>
          </w:tcPr>
          <w:p w14:paraId="242C8F8A" w14:textId="77777777" w:rsidR="00355224" w:rsidRDefault="003F0723">
            <w:pPr>
              <w:jc w:val="right"/>
            </w:pPr>
            <w:r>
              <w:t>83</w:t>
            </w:r>
          </w:p>
        </w:tc>
        <w:tc>
          <w:tcPr>
            <w:tcW w:w="1695" w:type="dxa"/>
            <w:tcBorders>
              <w:bottom w:val="single" w:sz="8" w:space="0" w:color="000000"/>
              <w:right w:val="single" w:sz="8" w:space="0" w:color="000000"/>
            </w:tcBorders>
            <w:tcMar>
              <w:top w:w="100" w:type="dxa"/>
              <w:left w:w="100" w:type="dxa"/>
              <w:bottom w:w="100" w:type="dxa"/>
              <w:right w:w="100" w:type="dxa"/>
            </w:tcMar>
          </w:tcPr>
          <w:p w14:paraId="5C8B6790" w14:textId="77777777" w:rsidR="00355224" w:rsidRDefault="003F0723">
            <w:pPr>
              <w:jc w:val="right"/>
            </w:pPr>
            <w:r>
              <w:t>-1.92</w:t>
            </w:r>
          </w:p>
        </w:tc>
        <w:tc>
          <w:tcPr>
            <w:tcW w:w="1035" w:type="dxa"/>
            <w:tcBorders>
              <w:bottom w:val="single" w:sz="8" w:space="0" w:color="000000"/>
              <w:right w:val="single" w:sz="8" w:space="0" w:color="000000"/>
            </w:tcBorders>
            <w:tcMar>
              <w:top w:w="100" w:type="dxa"/>
              <w:left w:w="100" w:type="dxa"/>
              <w:bottom w:w="100" w:type="dxa"/>
              <w:right w:w="100" w:type="dxa"/>
            </w:tcMar>
          </w:tcPr>
          <w:p w14:paraId="6B10F59F" w14:textId="77777777" w:rsidR="00355224" w:rsidRDefault="003F0723">
            <w:pPr>
              <w:jc w:val="right"/>
            </w:pPr>
            <w:r>
              <w:t>0.055</w:t>
            </w:r>
          </w:p>
        </w:tc>
        <w:tc>
          <w:tcPr>
            <w:tcW w:w="1050" w:type="dxa"/>
            <w:tcBorders>
              <w:bottom w:val="single" w:sz="8" w:space="0" w:color="000000"/>
              <w:right w:val="single" w:sz="8" w:space="0" w:color="000000"/>
            </w:tcBorders>
            <w:tcMar>
              <w:top w:w="100" w:type="dxa"/>
              <w:left w:w="100" w:type="dxa"/>
              <w:bottom w:w="100" w:type="dxa"/>
              <w:right w:w="100" w:type="dxa"/>
            </w:tcMar>
          </w:tcPr>
          <w:p w14:paraId="04ABCDB3" w14:textId="77777777" w:rsidR="00355224" w:rsidRDefault="003F0723">
            <w:pPr>
              <w:jc w:val="right"/>
            </w:pPr>
            <w:r>
              <w:t>0.064</w:t>
            </w:r>
          </w:p>
        </w:tc>
        <w:tc>
          <w:tcPr>
            <w:tcW w:w="1515" w:type="dxa"/>
            <w:tcBorders>
              <w:bottom w:val="single" w:sz="8" w:space="0" w:color="000000"/>
              <w:right w:val="single" w:sz="8" w:space="0" w:color="000000"/>
            </w:tcBorders>
            <w:tcMar>
              <w:top w:w="100" w:type="dxa"/>
              <w:left w:w="100" w:type="dxa"/>
              <w:bottom w:w="100" w:type="dxa"/>
              <w:right w:w="100" w:type="dxa"/>
            </w:tcMar>
          </w:tcPr>
          <w:p w14:paraId="4DFF0619" w14:textId="77777777" w:rsidR="00355224" w:rsidRDefault="003F0723">
            <w:pPr>
              <w:jc w:val="right"/>
            </w:pPr>
            <w:r>
              <w:t>0.059</w:t>
            </w:r>
          </w:p>
        </w:tc>
      </w:tr>
      <w:tr w:rsidR="00355224" w14:paraId="52531E8B"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20CC89" w14:textId="77777777" w:rsidR="00355224" w:rsidRDefault="003F0723">
            <w:pPr>
              <w:jc w:val="right"/>
              <w:rPr>
                <w:b/>
              </w:rPr>
            </w:pPr>
            <w:r>
              <w:rPr>
                <w:b/>
              </w:rPr>
              <w:t>HAW</w:t>
            </w:r>
          </w:p>
        </w:tc>
        <w:tc>
          <w:tcPr>
            <w:tcW w:w="1695" w:type="dxa"/>
            <w:tcBorders>
              <w:bottom w:val="single" w:sz="8" w:space="0" w:color="000000"/>
              <w:right w:val="single" w:sz="8" w:space="0" w:color="000000"/>
            </w:tcBorders>
            <w:tcMar>
              <w:top w:w="100" w:type="dxa"/>
              <w:left w:w="100" w:type="dxa"/>
              <w:bottom w:w="100" w:type="dxa"/>
              <w:right w:w="100" w:type="dxa"/>
            </w:tcMar>
          </w:tcPr>
          <w:p w14:paraId="595392F6" w14:textId="77777777" w:rsidR="00355224" w:rsidRDefault="003F0723">
            <w:pPr>
              <w:jc w:val="right"/>
            </w:pPr>
            <w:r>
              <w:t>9</w:t>
            </w:r>
          </w:p>
        </w:tc>
        <w:tc>
          <w:tcPr>
            <w:tcW w:w="1695" w:type="dxa"/>
            <w:tcBorders>
              <w:bottom w:val="single" w:sz="8" w:space="0" w:color="000000"/>
              <w:right w:val="single" w:sz="8" w:space="0" w:color="000000"/>
            </w:tcBorders>
            <w:tcMar>
              <w:top w:w="100" w:type="dxa"/>
              <w:left w:w="100" w:type="dxa"/>
              <w:bottom w:w="100" w:type="dxa"/>
              <w:right w:w="100" w:type="dxa"/>
            </w:tcMar>
          </w:tcPr>
          <w:p w14:paraId="7639D67C" w14:textId="77777777" w:rsidR="00355224" w:rsidRDefault="003F0723">
            <w:pPr>
              <w:jc w:val="right"/>
            </w:pPr>
            <w:r>
              <w:t>-0.211</w:t>
            </w:r>
          </w:p>
        </w:tc>
        <w:tc>
          <w:tcPr>
            <w:tcW w:w="1035" w:type="dxa"/>
            <w:tcBorders>
              <w:bottom w:val="single" w:sz="8" w:space="0" w:color="000000"/>
              <w:right w:val="single" w:sz="8" w:space="0" w:color="000000"/>
            </w:tcBorders>
            <w:tcMar>
              <w:top w:w="100" w:type="dxa"/>
              <w:left w:w="100" w:type="dxa"/>
              <w:bottom w:w="100" w:type="dxa"/>
              <w:right w:w="100" w:type="dxa"/>
            </w:tcMar>
          </w:tcPr>
          <w:p w14:paraId="23E63B33" w14:textId="77777777" w:rsidR="00355224" w:rsidRDefault="003F0723">
            <w:pPr>
              <w:jc w:val="right"/>
            </w:pPr>
            <w:r>
              <w:t>0.048</w:t>
            </w:r>
          </w:p>
        </w:tc>
        <w:tc>
          <w:tcPr>
            <w:tcW w:w="1050" w:type="dxa"/>
            <w:tcBorders>
              <w:bottom w:val="single" w:sz="8" w:space="0" w:color="000000"/>
              <w:right w:val="single" w:sz="8" w:space="0" w:color="000000"/>
            </w:tcBorders>
            <w:tcMar>
              <w:top w:w="100" w:type="dxa"/>
              <w:left w:w="100" w:type="dxa"/>
              <w:bottom w:w="100" w:type="dxa"/>
              <w:right w:w="100" w:type="dxa"/>
            </w:tcMar>
          </w:tcPr>
          <w:p w14:paraId="5279D996" w14:textId="77777777" w:rsidR="00355224" w:rsidRDefault="003F0723">
            <w:pPr>
              <w:jc w:val="right"/>
            </w:pPr>
            <w:r>
              <w:t>0.055</w:t>
            </w:r>
          </w:p>
        </w:tc>
        <w:tc>
          <w:tcPr>
            <w:tcW w:w="1515" w:type="dxa"/>
            <w:tcBorders>
              <w:bottom w:val="single" w:sz="8" w:space="0" w:color="000000"/>
              <w:right w:val="single" w:sz="8" w:space="0" w:color="000000"/>
            </w:tcBorders>
            <w:tcMar>
              <w:top w:w="100" w:type="dxa"/>
              <w:left w:w="100" w:type="dxa"/>
              <w:bottom w:w="100" w:type="dxa"/>
              <w:right w:w="100" w:type="dxa"/>
            </w:tcMar>
          </w:tcPr>
          <w:p w14:paraId="279D22F7" w14:textId="77777777" w:rsidR="00355224" w:rsidRDefault="003F0723">
            <w:pPr>
              <w:jc w:val="right"/>
            </w:pPr>
            <w:r>
              <w:t>0.051</w:t>
            </w:r>
          </w:p>
        </w:tc>
      </w:tr>
      <w:tr w:rsidR="00355224" w14:paraId="05762E1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C798E8" w14:textId="77777777" w:rsidR="00355224" w:rsidRDefault="003F0723">
            <w:pPr>
              <w:jc w:val="right"/>
              <w:rPr>
                <w:b/>
              </w:rPr>
            </w:pPr>
            <w:r>
              <w:rPr>
                <w:b/>
              </w:rPr>
              <w:t>GUA</w:t>
            </w:r>
          </w:p>
        </w:tc>
        <w:tc>
          <w:tcPr>
            <w:tcW w:w="1695" w:type="dxa"/>
            <w:tcBorders>
              <w:bottom w:val="single" w:sz="8" w:space="0" w:color="000000"/>
              <w:right w:val="single" w:sz="8" w:space="0" w:color="000000"/>
            </w:tcBorders>
            <w:tcMar>
              <w:top w:w="100" w:type="dxa"/>
              <w:left w:w="100" w:type="dxa"/>
              <w:bottom w:w="100" w:type="dxa"/>
              <w:right w:w="100" w:type="dxa"/>
            </w:tcMar>
          </w:tcPr>
          <w:p w14:paraId="5941D106" w14:textId="77777777" w:rsidR="00355224" w:rsidRDefault="003F0723">
            <w:pPr>
              <w:jc w:val="right"/>
            </w:pPr>
            <w:r>
              <w:t>19</w:t>
            </w:r>
          </w:p>
        </w:tc>
        <w:tc>
          <w:tcPr>
            <w:tcW w:w="1695" w:type="dxa"/>
            <w:tcBorders>
              <w:bottom w:val="single" w:sz="8" w:space="0" w:color="000000"/>
              <w:right w:val="single" w:sz="8" w:space="0" w:color="000000"/>
            </w:tcBorders>
            <w:tcMar>
              <w:top w:w="100" w:type="dxa"/>
              <w:left w:w="100" w:type="dxa"/>
              <w:bottom w:w="100" w:type="dxa"/>
              <w:right w:w="100" w:type="dxa"/>
            </w:tcMar>
          </w:tcPr>
          <w:p w14:paraId="4CFCBDBA" w14:textId="77777777" w:rsidR="00355224" w:rsidRDefault="003F0723">
            <w:pPr>
              <w:jc w:val="right"/>
            </w:pPr>
            <w:r>
              <w:t>0.091</w:t>
            </w:r>
          </w:p>
        </w:tc>
        <w:tc>
          <w:tcPr>
            <w:tcW w:w="1035" w:type="dxa"/>
            <w:tcBorders>
              <w:bottom w:val="single" w:sz="8" w:space="0" w:color="000000"/>
              <w:right w:val="single" w:sz="8" w:space="0" w:color="000000"/>
            </w:tcBorders>
            <w:tcMar>
              <w:top w:w="100" w:type="dxa"/>
              <w:left w:w="100" w:type="dxa"/>
              <w:bottom w:w="100" w:type="dxa"/>
              <w:right w:w="100" w:type="dxa"/>
            </w:tcMar>
          </w:tcPr>
          <w:p w14:paraId="17076DA7" w14:textId="77777777" w:rsidR="00355224" w:rsidRDefault="003F0723">
            <w:pPr>
              <w:jc w:val="right"/>
            </w:pPr>
            <w:r>
              <w:t>0.031</w:t>
            </w:r>
          </w:p>
        </w:tc>
        <w:tc>
          <w:tcPr>
            <w:tcW w:w="1050" w:type="dxa"/>
            <w:tcBorders>
              <w:bottom w:val="single" w:sz="8" w:space="0" w:color="000000"/>
              <w:right w:val="single" w:sz="8" w:space="0" w:color="000000"/>
            </w:tcBorders>
            <w:tcMar>
              <w:top w:w="100" w:type="dxa"/>
              <w:left w:w="100" w:type="dxa"/>
              <w:bottom w:w="100" w:type="dxa"/>
              <w:right w:w="100" w:type="dxa"/>
            </w:tcMar>
          </w:tcPr>
          <w:p w14:paraId="1306546C" w14:textId="77777777" w:rsidR="00355224" w:rsidRDefault="003F0723">
            <w:pPr>
              <w:jc w:val="right"/>
            </w:pPr>
            <w:r>
              <w:t>0.032</w:t>
            </w:r>
          </w:p>
        </w:tc>
        <w:tc>
          <w:tcPr>
            <w:tcW w:w="1515" w:type="dxa"/>
            <w:tcBorders>
              <w:bottom w:val="single" w:sz="8" w:space="0" w:color="000000"/>
              <w:right w:val="single" w:sz="8" w:space="0" w:color="000000"/>
            </w:tcBorders>
            <w:tcMar>
              <w:top w:w="100" w:type="dxa"/>
              <w:left w:w="100" w:type="dxa"/>
              <w:bottom w:w="100" w:type="dxa"/>
              <w:right w:w="100" w:type="dxa"/>
            </w:tcMar>
          </w:tcPr>
          <w:p w14:paraId="74E161E9" w14:textId="77777777" w:rsidR="00355224" w:rsidRDefault="003F0723">
            <w:pPr>
              <w:jc w:val="right"/>
            </w:pPr>
            <w:r>
              <w:t>0.032</w:t>
            </w:r>
          </w:p>
        </w:tc>
      </w:tr>
      <w:tr w:rsidR="00355224" w14:paraId="3CABFA22"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1D216EC" w14:textId="77777777" w:rsidR="00355224" w:rsidRDefault="003F0723">
            <w:pPr>
              <w:jc w:val="right"/>
              <w:rPr>
                <w:b/>
              </w:rPr>
            </w:pPr>
            <w:r>
              <w:rPr>
                <w:b/>
              </w:rPr>
              <w:t>ROT</w:t>
            </w:r>
          </w:p>
        </w:tc>
        <w:tc>
          <w:tcPr>
            <w:tcW w:w="1695" w:type="dxa"/>
            <w:tcBorders>
              <w:bottom w:val="single" w:sz="8" w:space="0" w:color="000000"/>
              <w:right w:val="single" w:sz="8" w:space="0" w:color="000000"/>
            </w:tcBorders>
            <w:tcMar>
              <w:top w:w="100" w:type="dxa"/>
              <w:left w:w="100" w:type="dxa"/>
              <w:bottom w:w="100" w:type="dxa"/>
              <w:right w:w="100" w:type="dxa"/>
            </w:tcMar>
          </w:tcPr>
          <w:p w14:paraId="13C61FEC" w14:textId="77777777" w:rsidR="00355224" w:rsidRDefault="003F0723">
            <w:pPr>
              <w:jc w:val="right"/>
            </w:pPr>
            <w:r>
              <w:t>16</w:t>
            </w:r>
          </w:p>
        </w:tc>
        <w:tc>
          <w:tcPr>
            <w:tcW w:w="1695" w:type="dxa"/>
            <w:tcBorders>
              <w:bottom w:val="single" w:sz="8" w:space="0" w:color="000000"/>
              <w:right w:val="single" w:sz="8" w:space="0" w:color="000000"/>
            </w:tcBorders>
            <w:tcMar>
              <w:top w:w="100" w:type="dxa"/>
              <w:left w:w="100" w:type="dxa"/>
              <w:bottom w:w="100" w:type="dxa"/>
              <w:right w:w="100" w:type="dxa"/>
            </w:tcMar>
          </w:tcPr>
          <w:p w14:paraId="32C35F73" w14:textId="77777777" w:rsidR="00355224" w:rsidRDefault="003F0723">
            <w:pPr>
              <w:jc w:val="right"/>
            </w:pPr>
            <w:r>
              <w:t>0.388</w:t>
            </w:r>
          </w:p>
        </w:tc>
        <w:tc>
          <w:tcPr>
            <w:tcW w:w="1035" w:type="dxa"/>
            <w:tcBorders>
              <w:bottom w:val="single" w:sz="8" w:space="0" w:color="000000"/>
              <w:right w:val="single" w:sz="8" w:space="0" w:color="000000"/>
            </w:tcBorders>
            <w:tcMar>
              <w:top w:w="100" w:type="dxa"/>
              <w:left w:w="100" w:type="dxa"/>
              <w:bottom w:w="100" w:type="dxa"/>
              <w:right w:w="100" w:type="dxa"/>
            </w:tcMar>
          </w:tcPr>
          <w:p w14:paraId="0C3199E5" w14:textId="77777777" w:rsidR="00355224" w:rsidRDefault="003F0723">
            <w:pPr>
              <w:jc w:val="right"/>
            </w:pPr>
            <w:r>
              <w:t>0.035</w:t>
            </w:r>
          </w:p>
        </w:tc>
        <w:tc>
          <w:tcPr>
            <w:tcW w:w="1050" w:type="dxa"/>
            <w:tcBorders>
              <w:bottom w:val="single" w:sz="8" w:space="0" w:color="000000"/>
              <w:right w:val="single" w:sz="8" w:space="0" w:color="000000"/>
            </w:tcBorders>
            <w:tcMar>
              <w:top w:w="100" w:type="dxa"/>
              <w:left w:w="100" w:type="dxa"/>
              <w:bottom w:w="100" w:type="dxa"/>
              <w:right w:w="100" w:type="dxa"/>
            </w:tcMar>
          </w:tcPr>
          <w:p w14:paraId="65E994DF" w14:textId="77777777" w:rsidR="00355224" w:rsidRDefault="003F0723">
            <w:pPr>
              <w:jc w:val="right"/>
            </w:pPr>
            <w:r>
              <w:t>0.038</w:t>
            </w:r>
          </w:p>
        </w:tc>
        <w:tc>
          <w:tcPr>
            <w:tcW w:w="1515" w:type="dxa"/>
            <w:tcBorders>
              <w:bottom w:val="single" w:sz="8" w:space="0" w:color="000000"/>
              <w:right w:val="single" w:sz="8" w:space="0" w:color="000000"/>
            </w:tcBorders>
            <w:tcMar>
              <w:top w:w="100" w:type="dxa"/>
              <w:left w:w="100" w:type="dxa"/>
              <w:bottom w:w="100" w:type="dxa"/>
              <w:right w:w="100" w:type="dxa"/>
            </w:tcMar>
          </w:tcPr>
          <w:p w14:paraId="4D010F12" w14:textId="77777777" w:rsidR="00355224" w:rsidRDefault="003F0723">
            <w:pPr>
              <w:jc w:val="right"/>
            </w:pPr>
            <w:r>
              <w:t>0.037</w:t>
            </w:r>
          </w:p>
        </w:tc>
      </w:tr>
      <w:tr w:rsidR="00355224" w14:paraId="1B11C6C0"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A7C6F7" w14:textId="77777777" w:rsidR="00355224" w:rsidRDefault="003F0723">
            <w:pPr>
              <w:jc w:val="right"/>
              <w:rPr>
                <w:b/>
              </w:rPr>
            </w:pPr>
            <w:r>
              <w:rPr>
                <w:b/>
              </w:rPr>
              <w:t>SAI</w:t>
            </w:r>
          </w:p>
        </w:tc>
        <w:tc>
          <w:tcPr>
            <w:tcW w:w="1695" w:type="dxa"/>
            <w:tcBorders>
              <w:bottom w:val="single" w:sz="8" w:space="0" w:color="000000"/>
              <w:right w:val="single" w:sz="8" w:space="0" w:color="000000"/>
            </w:tcBorders>
            <w:tcMar>
              <w:top w:w="100" w:type="dxa"/>
              <w:left w:w="100" w:type="dxa"/>
              <w:bottom w:w="100" w:type="dxa"/>
              <w:right w:w="100" w:type="dxa"/>
            </w:tcMar>
          </w:tcPr>
          <w:p w14:paraId="3B88B8B0" w14:textId="77777777" w:rsidR="00355224" w:rsidRDefault="003F0723">
            <w:pPr>
              <w:jc w:val="right"/>
            </w:pPr>
            <w:r>
              <w:t>4</w:t>
            </w:r>
          </w:p>
        </w:tc>
        <w:tc>
          <w:tcPr>
            <w:tcW w:w="1695" w:type="dxa"/>
            <w:tcBorders>
              <w:bottom w:val="single" w:sz="8" w:space="0" w:color="000000"/>
              <w:right w:val="single" w:sz="8" w:space="0" w:color="000000"/>
            </w:tcBorders>
            <w:tcMar>
              <w:top w:w="100" w:type="dxa"/>
              <w:left w:w="100" w:type="dxa"/>
              <w:bottom w:w="100" w:type="dxa"/>
              <w:right w:w="100" w:type="dxa"/>
            </w:tcMar>
          </w:tcPr>
          <w:p w14:paraId="0722124E" w14:textId="77777777" w:rsidR="00355224" w:rsidRDefault="003F0723">
            <w:pPr>
              <w:jc w:val="right"/>
            </w:pPr>
            <w:r>
              <w:t>0.326</w:t>
            </w:r>
          </w:p>
        </w:tc>
        <w:tc>
          <w:tcPr>
            <w:tcW w:w="1035" w:type="dxa"/>
            <w:tcBorders>
              <w:bottom w:val="single" w:sz="8" w:space="0" w:color="000000"/>
              <w:right w:val="single" w:sz="8" w:space="0" w:color="000000"/>
            </w:tcBorders>
            <w:tcMar>
              <w:top w:w="100" w:type="dxa"/>
              <w:left w:w="100" w:type="dxa"/>
              <w:bottom w:w="100" w:type="dxa"/>
              <w:right w:w="100" w:type="dxa"/>
            </w:tcMar>
          </w:tcPr>
          <w:p w14:paraId="4124F00F" w14:textId="77777777" w:rsidR="00355224" w:rsidRDefault="003F0723">
            <w:pPr>
              <w:jc w:val="right"/>
            </w:pPr>
            <w:r>
              <w:t>0.022</w:t>
            </w:r>
          </w:p>
        </w:tc>
        <w:tc>
          <w:tcPr>
            <w:tcW w:w="1050" w:type="dxa"/>
            <w:tcBorders>
              <w:bottom w:val="single" w:sz="8" w:space="0" w:color="000000"/>
              <w:right w:val="single" w:sz="8" w:space="0" w:color="000000"/>
            </w:tcBorders>
            <w:tcMar>
              <w:top w:w="100" w:type="dxa"/>
              <w:left w:w="100" w:type="dxa"/>
              <w:bottom w:w="100" w:type="dxa"/>
              <w:right w:w="100" w:type="dxa"/>
            </w:tcMar>
          </w:tcPr>
          <w:p w14:paraId="411A525B" w14:textId="77777777" w:rsidR="00355224" w:rsidRDefault="003F0723">
            <w:pPr>
              <w:jc w:val="right"/>
            </w:pPr>
            <w:r>
              <w:t>0.025</w:t>
            </w:r>
          </w:p>
        </w:tc>
        <w:tc>
          <w:tcPr>
            <w:tcW w:w="1515" w:type="dxa"/>
            <w:tcBorders>
              <w:bottom w:val="single" w:sz="8" w:space="0" w:color="000000"/>
              <w:right w:val="single" w:sz="8" w:space="0" w:color="000000"/>
            </w:tcBorders>
            <w:tcMar>
              <w:top w:w="100" w:type="dxa"/>
              <w:left w:w="100" w:type="dxa"/>
              <w:bottom w:w="100" w:type="dxa"/>
              <w:right w:w="100" w:type="dxa"/>
            </w:tcMar>
          </w:tcPr>
          <w:p w14:paraId="29D63DE8" w14:textId="77777777" w:rsidR="00355224" w:rsidRDefault="003F0723">
            <w:pPr>
              <w:jc w:val="right"/>
            </w:pPr>
            <w:r>
              <w:t>0.023</w:t>
            </w:r>
          </w:p>
        </w:tc>
      </w:tr>
      <w:tr w:rsidR="00355224" w14:paraId="1E09B356"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026295" w14:textId="77777777" w:rsidR="00355224" w:rsidRDefault="003F0723">
            <w:pPr>
              <w:jc w:val="right"/>
              <w:rPr>
                <w:b/>
              </w:rPr>
            </w:pPr>
            <w:r>
              <w:rPr>
                <w:b/>
              </w:rPr>
              <w:t>QLD</w:t>
            </w:r>
          </w:p>
        </w:tc>
        <w:tc>
          <w:tcPr>
            <w:tcW w:w="1695" w:type="dxa"/>
            <w:tcBorders>
              <w:bottom w:val="single" w:sz="8" w:space="0" w:color="000000"/>
              <w:right w:val="single" w:sz="8" w:space="0" w:color="000000"/>
            </w:tcBorders>
            <w:tcMar>
              <w:top w:w="100" w:type="dxa"/>
              <w:left w:w="100" w:type="dxa"/>
              <w:bottom w:w="100" w:type="dxa"/>
              <w:right w:w="100" w:type="dxa"/>
            </w:tcMar>
          </w:tcPr>
          <w:p w14:paraId="3A8CB5C3" w14:textId="77777777" w:rsidR="00355224" w:rsidRDefault="003F0723">
            <w:pPr>
              <w:jc w:val="right"/>
            </w:pPr>
            <w:r>
              <w:t>15</w:t>
            </w:r>
          </w:p>
        </w:tc>
        <w:tc>
          <w:tcPr>
            <w:tcW w:w="1695" w:type="dxa"/>
            <w:tcBorders>
              <w:bottom w:val="single" w:sz="8" w:space="0" w:color="000000"/>
              <w:right w:val="single" w:sz="8" w:space="0" w:color="000000"/>
            </w:tcBorders>
            <w:tcMar>
              <w:top w:w="100" w:type="dxa"/>
              <w:left w:w="100" w:type="dxa"/>
              <w:bottom w:w="100" w:type="dxa"/>
              <w:right w:w="100" w:type="dxa"/>
            </w:tcMar>
          </w:tcPr>
          <w:p w14:paraId="4325C631" w14:textId="77777777" w:rsidR="00355224" w:rsidRDefault="003F0723">
            <w:pPr>
              <w:jc w:val="right"/>
            </w:pPr>
            <w:r>
              <w:t>0.349</w:t>
            </w:r>
          </w:p>
        </w:tc>
        <w:tc>
          <w:tcPr>
            <w:tcW w:w="1035" w:type="dxa"/>
            <w:tcBorders>
              <w:bottom w:val="single" w:sz="8" w:space="0" w:color="000000"/>
              <w:right w:val="single" w:sz="8" w:space="0" w:color="000000"/>
            </w:tcBorders>
            <w:tcMar>
              <w:top w:w="100" w:type="dxa"/>
              <w:left w:w="100" w:type="dxa"/>
              <w:bottom w:w="100" w:type="dxa"/>
              <w:right w:w="100" w:type="dxa"/>
            </w:tcMar>
          </w:tcPr>
          <w:p w14:paraId="1B31232A" w14:textId="77777777" w:rsidR="00355224" w:rsidRDefault="003F0723">
            <w:pPr>
              <w:jc w:val="right"/>
            </w:pPr>
            <w:r>
              <w:t>0.042</w:t>
            </w:r>
          </w:p>
        </w:tc>
        <w:tc>
          <w:tcPr>
            <w:tcW w:w="1050" w:type="dxa"/>
            <w:tcBorders>
              <w:bottom w:val="single" w:sz="8" w:space="0" w:color="000000"/>
              <w:right w:val="single" w:sz="8" w:space="0" w:color="000000"/>
            </w:tcBorders>
            <w:tcMar>
              <w:top w:w="100" w:type="dxa"/>
              <w:left w:w="100" w:type="dxa"/>
              <w:bottom w:w="100" w:type="dxa"/>
              <w:right w:w="100" w:type="dxa"/>
            </w:tcMar>
          </w:tcPr>
          <w:p w14:paraId="471EC22C" w14:textId="77777777" w:rsidR="00355224" w:rsidRDefault="003F0723">
            <w:pPr>
              <w:jc w:val="right"/>
            </w:pPr>
            <w:r>
              <w:t>0.044</w:t>
            </w:r>
          </w:p>
        </w:tc>
        <w:tc>
          <w:tcPr>
            <w:tcW w:w="1515" w:type="dxa"/>
            <w:tcBorders>
              <w:bottom w:val="single" w:sz="8" w:space="0" w:color="000000"/>
              <w:right w:val="single" w:sz="8" w:space="0" w:color="000000"/>
            </w:tcBorders>
            <w:tcMar>
              <w:top w:w="100" w:type="dxa"/>
              <w:left w:w="100" w:type="dxa"/>
              <w:bottom w:w="100" w:type="dxa"/>
              <w:right w:w="100" w:type="dxa"/>
            </w:tcMar>
          </w:tcPr>
          <w:p w14:paraId="020BE981" w14:textId="77777777" w:rsidR="00355224" w:rsidRDefault="003F0723">
            <w:pPr>
              <w:jc w:val="right"/>
            </w:pPr>
            <w:r>
              <w:t>0.043</w:t>
            </w:r>
          </w:p>
        </w:tc>
      </w:tr>
      <w:tr w:rsidR="00355224" w14:paraId="0BCE5874"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31A9EE" w14:textId="77777777" w:rsidR="00355224" w:rsidRDefault="003F0723">
            <w:pPr>
              <w:jc w:val="right"/>
              <w:rPr>
                <w:b/>
              </w:rPr>
            </w:pPr>
            <w:r>
              <w:rPr>
                <w:b/>
              </w:rPr>
              <w:t>NSW</w:t>
            </w:r>
          </w:p>
        </w:tc>
        <w:tc>
          <w:tcPr>
            <w:tcW w:w="1695" w:type="dxa"/>
            <w:tcBorders>
              <w:bottom w:val="single" w:sz="8" w:space="0" w:color="000000"/>
              <w:right w:val="single" w:sz="8" w:space="0" w:color="000000"/>
            </w:tcBorders>
            <w:tcMar>
              <w:top w:w="100" w:type="dxa"/>
              <w:left w:w="100" w:type="dxa"/>
              <w:bottom w:w="100" w:type="dxa"/>
              <w:right w:w="100" w:type="dxa"/>
            </w:tcMar>
          </w:tcPr>
          <w:p w14:paraId="0D510F71" w14:textId="77777777" w:rsidR="00355224" w:rsidRDefault="003F0723">
            <w:pPr>
              <w:jc w:val="right"/>
            </w:pPr>
            <w:r>
              <w:t>5</w:t>
            </w:r>
          </w:p>
        </w:tc>
        <w:tc>
          <w:tcPr>
            <w:tcW w:w="1695" w:type="dxa"/>
            <w:tcBorders>
              <w:bottom w:val="single" w:sz="8" w:space="0" w:color="000000"/>
              <w:right w:val="single" w:sz="8" w:space="0" w:color="000000"/>
            </w:tcBorders>
            <w:tcMar>
              <w:top w:w="100" w:type="dxa"/>
              <w:left w:w="100" w:type="dxa"/>
              <w:bottom w:w="100" w:type="dxa"/>
              <w:right w:w="100" w:type="dxa"/>
            </w:tcMar>
          </w:tcPr>
          <w:p w14:paraId="79CA1ED0" w14:textId="77777777" w:rsidR="00355224" w:rsidRDefault="003F0723">
            <w:pPr>
              <w:jc w:val="right"/>
            </w:pPr>
            <w:r>
              <w:t>0.433</w:t>
            </w:r>
          </w:p>
        </w:tc>
        <w:tc>
          <w:tcPr>
            <w:tcW w:w="1035" w:type="dxa"/>
            <w:tcBorders>
              <w:bottom w:val="single" w:sz="8" w:space="0" w:color="000000"/>
              <w:right w:val="single" w:sz="8" w:space="0" w:color="000000"/>
            </w:tcBorders>
            <w:tcMar>
              <w:top w:w="100" w:type="dxa"/>
              <w:left w:w="100" w:type="dxa"/>
              <w:bottom w:w="100" w:type="dxa"/>
              <w:right w:w="100" w:type="dxa"/>
            </w:tcMar>
          </w:tcPr>
          <w:p w14:paraId="5A0D1DAD" w14:textId="77777777" w:rsidR="00355224" w:rsidRDefault="003F0723">
            <w:pPr>
              <w:jc w:val="right"/>
            </w:pPr>
            <w:r>
              <w:t>0.038</w:t>
            </w:r>
          </w:p>
        </w:tc>
        <w:tc>
          <w:tcPr>
            <w:tcW w:w="1050" w:type="dxa"/>
            <w:tcBorders>
              <w:bottom w:val="single" w:sz="8" w:space="0" w:color="000000"/>
              <w:right w:val="single" w:sz="8" w:space="0" w:color="000000"/>
            </w:tcBorders>
            <w:tcMar>
              <w:top w:w="100" w:type="dxa"/>
              <w:left w:w="100" w:type="dxa"/>
              <w:bottom w:w="100" w:type="dxa"/>
              <w:right w:w="100" w:type="dxa"/>
            </w:tcMar>
          </w:tcPr>
          <w:p w14:paraId="44386976" w14:textId="77777777" w:rsidR="00355224" w:rsidRDefault="003F0723">
            <w:pPr>
              <w:jc w:val="right"/>
            </w:pPr>
            <w:r>
              <w:t>0.042</w:t>
            </w:r>
          </w:p>
        </w:tc>
        <w:tc>
          <w:tcPr>
            <w:tcW w:w="1515" w:type="dxa"/>
            <w:tcBorders>
              <w:bottom w:val="single" w:sz="8" w:space="0" w:color="000000"/>
              <w:right w:val="single" w:sz="8" w:space="0" w:color="000000"/>
            </w:tcBorders>
            <w:tcMar>
              <w:top w:w="100" w:type="dxa"/>
              <w:left w:w="100" w:type="dxa"/>
              <w:bottom w:w="100" w:type="dxa"/>
              <w:right w:w="100" w:type="dxa"/>
            </w:tcMar>
          </w:tcPr>
          <w:p w14:paraId="4332B81F" w14:textId="77777777" w:rsidR="00355224" w:rsidRDefault="003F0723">
            <w:pPr>
              <w:jc w:val="right"/>
            </w:pPr>
            <w:r>
              <w:t>0.039</w:t>
            </w:r>
          </w:p>
        </w:tc>
      </w:tr>
      <w:tr w:rsidR="00355224" w14:paraId="004AF975" w14:textId="77777777">
        <w:trPr>
          <w:trHeight w:val="480"/>
        </w:trPr>
        <w:tc>
          <w:tcPr>
            <w:tcW w:w="166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240FCB" w14:textId="77777777" w:rsidR="00355224" w:rsidRDefault="003F0723">
            <w:pPr>
              <w:jc w:val="right"/>
              <w:rPr>
                <w:b/>
              </w:rPr>
            </w:pPr>
            <w:r>
              <w:rPr>
                <w:b/>
              </w:rPr>
              <w:t>VIC</w:t>
            </w:r>
          </w:p>
        </w:tc>
        <w:tc>
          <w:tcPr>
            <w:tcW w:w="1695" w:type="dxa"/>
            <w:tcBorders>
              <w:bottom w:val="single" w:sz="8" w:space="0" w:color="000000"/>
              <w:right w:val="single" w:sz="8" w:space="0" w:color="000000"/>
            </w:tcBorders>
            <w:tcMar>
              <w:top w:w="100" w:type="dxa"/>
              <w:left w:w="100" w:type="dxa"/>
              <w:bottom w:w="100" w:type="dxa"/>
              <w:right w:w="100" w:type="dxa"/>
            </w:tcMar>
          </w:tcPr>
          <w:p w14:paraId="307E9452" w14:textId="77777777" w:rsidR="00355224" w:rsidRDefault="003F0723">
            <w:pPr>
              <w:jc w:val="right"/>
            </w:pPr>
            <w:r>
              <w:t>2</w:t>
            </w:r>
          </w:p>
        </w:tc>
        <w:tc>
          <w:tcPr>
            <w:tcW w:w="1695" w:type="dxa"/>
            <w:tcBorders>
              <w:bottom w:val="single" w:sz="8" w:space="0" w:color="000000"/>
              <w:right w:val="single" w:sz="8" w:space="0" w:color="000000"/>
            </w:tcBorders>
            <w:tcMar>
              <w:top w:w="100" w:type="dxa"/>
              <w:left w:w="100" w:type="dxa"/>
              <w:bottom w:w="100" w:type="dxa"/>
              <w:right w:w="100" w:type="dxa"/>
            </w:tcMar>
          </w:tcPr>
          <w:p w14:paraId="030CE2C3" w14:textId="77777777" w:rsidR="00355224" w:rsidRDefault="003F0723">
            <w:pPr>
              <w:jc w:val="right"/>
            </w:pPr>
            <w:r>
              <w:t>0.899</w:t>
            </w:r>
          </w:p>
        </w:tc>
        <w:tc>
          <w:tcPr>
            <w:tcW w:w="1035" w:type="dxa"/>
            <w:tcBorders>
              <w:bottom w:val="single" w:sz="8" w:space="0" w:color="000000"/>
              <w:right w:val="single" w:sz="8" w:space="0" w:color="000000"/>
            </w:tcBorders>
            <w:tcMar>
              <w:top w:w="100" w:type="dxa"/>
              <w:left w:w="100" w:type="dxa"/>
              <w:bottom w:w="100" w:type="dxa"/>
              <w:right w:w="100" w:type="dxa"/>
            </w:tcMar>
          </w:tcPr>
          <w:p w14:paraId="20640592" w14:textId="77777777" w:rsidR="00355224" w:rsidRDefault="003F0723">
            <w:pPr>
              <w:jc w:val="right"/>
            </w:pPr>
            <w:r>
              <w:t>0.041</w:t>
            </w:r>
          </w:p>
        </w:tc>
        <w:tc>
          <w:tcPr>
            <w:tcW w:w="1050" w:type="dxa"/>
            <w:tcBorders>
              <w:bottom w:val="single" w:sz="8" w:space="0" w:color="000000"/>
              <w:right w:val="single" w:sz="8" w:space="0" w:color="000000"/>
            </w:tcBorders>
            <w:tcMar>
              <w:top w:w="100" w:type="dxa"/>
              <w:left w:w="100" w:type="dxa"/>
              <w:bottom w:w="100" w:type="dxa"/>
              <w:right w:w="100" w:type="dxa"/>
            </w:tcMar>
          </w:tcPr>
          <w:p w14:paraId="38366465" w14:textId="77777777" w:rsidR="00355224" w:rsidRDefault="003F0723">
            <w:pPr>
              <w:jc w:val="right"/>
            </w:pPr>
            <w:r>
              <w:t>0.043</w:t>
            </w:r>
          </w:p>
        </w:tc>
        <w:tc>
          <w:tcPr>
            <w:tcW w:w="1515" w:type="dxa"/>
            <w:tcBorders>
              <w:bottom w:val="single" w:sz="8" w:space="0" w:color="000000"/>
              <w:right w:val="single" w:sz="8" w:space="0" w:color="000000"/>
            </w:tcBorders>
            <w:tcMar>
              <w:top w:w="100" w:type="dxa"/>
              <w:left w:w="100" w:type="dxa"/>
              <w:bottom w:w="100" w:type="dxa"/>
              <w:right w:w="100" w:type="dxa"/>
            </w:tcMar>
          </w:tcPr>
          <w:p w14:paraId="19B64392" w14:textId="77777777" w:rsidR="00355224" w:rsidRDefault="003F0723">
            <w:pPr>
              <w:jc w:val="right"/>
            </w:pPr>
            <w:r>
              <w:t>0.042</w:t>
            </w:r>
          </w:p>
        </w:tc>
      </w:tr>
    </w:tbl>
    <w:p w14:paraId="5750A092" w14:textId="77777777" w:rsidR="00355224" w:rsidRDefault="00355224"/>
    <w:p w14:paraId="4B2CDB2E" w14:textId="77777777" w:rsidR="00355224" w:rsidRDefault="00355224"/>
    <w:p w14:paraId="12E14948" w14:textId="01DF25A3" w:rsidR="00355224" w:rsidRDefault="003F0723">
      <w:r>
        <w:rPr>
          <w:b/>
        </w:rPr>
        <w:t xml:space="preserve">Table 1 - </w:t>
      </w:r>
      <w:r>
        <w:t>Number of samples remaining after filtering, Tajima’s D, Observed Heterozygosity (HO), nucleotide diversity (π), and the average ratio of Heterozygous to Homozygous sites across all individuals in each population.</w:t>
      </w:r>
      <w:r w:rsidR="009822D5">
        <w:t xml:space="preserve"> </w:t>
      </w:r>
    </w:p>
    <w:p w14:paraId="67C51344" w14:textId="77777777" w:rsidR="00355224" w:rsidRDefault="00355224"/>
    <w:p w14:paraId="0E80F5D1" w14:textId="77777777" w:rsidR="00355224" w:rsidRDefault="003F0723">
      <w:r>
        <w:br w:type="page"/>
      </w:r>
    </w:p>
    <w:p w14:paraId="04630BCD" w14:textId="77E84DA7" w:rsidR="00355224" w:rsidRDefault="001B5296">
      <w:pPr>
        <w:rPr>
          <w:b/>
        </w:rPr>
      </w:pPr>
      <w:r>
        <w:rPr>
          <w:b/>
          <w:noProof/>
        </w:rPr>
        <w:lastRenderedPageBreak/>
        <w:drawing>
          <wp:inline distT="0" distB="0" distL="0" distR="0" wp14:anchorId="25F7E9FE" wp14:editId="57F361A3">
            <wp:extent cx="466344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4663440" cy="8229600"/>
                    </a:xfrm>
                    <a:prstGeom prst="rect">
                      <a:avLst/>
                    </a:prstGeom>
                  </pic:spPr>
                </pic:pic>
              </a:graphicData>
            </a:graphic>
          </wp:inline>
        </w:drawing>
      </w:r>
    </w:p>
    <w:p w14:paraId="66C865C7" w14:textId="77777777" w:rsidR="00355224" w:rsidRDefault="00355224">
      <w:pPr>
        <w:rPr>
          <w:b/>
        </w:rPr>
      </w:pPr>
    </w:p>
    <w:p w14:paraId="30F566E0" w14:textId="6A29F9D8" w:rsidR="00355224" w:rsidRDefault="003F0723">
      <w:r>
        <w:rPr>
          <w:b/>
        </w:rPr>
        <w:t xml:space="preserve">Figure 1 – </w:t>
      </w:r>
      <w:r>
        <w:t xml:space="preserve">Relatedness among sampled populations.  Top to bottom: (a) Map of sampled populations, with pie charts reflecting results from </w:t>
      </w:r>
      <w:proofErr w:type="spellStart"/>
      <w:r>
        <w:t>NGSadmix</w:t>
      </w:r>
      <w:proofErr w:type="spellEnd"/>
      <w:r>
        <w:t xml:space="preserve">. (b) </w:t>
      </w:r>
      <w:proofErr w:type="spellStart"/>
      <w:r>
        <w:t>NGSadmix</w:t>
      </w:r>
      <w:proofErr w:type="spellEnd"/>
      <w:r>
        <w:t xml:space="preserve"> plots showing the proportion of ancestry across clustering values between k = 2 and k = 9. At k = 5, Hawaii reflects a mixture of ancestry comprising North American, Mariana Islands, and southwestern Pacific samples. At k = 6, Hawaii becomes its own cluster. At values beyond k = 6, populations are subdivided. (c) Neighbor joining tree. (d) Principal component analysis largely recapitulates the geographical distribution of samples, with PC1 explaining 44.7% of variation and corresponding to the east-west axis of differentiation. Abbreviations in labels are as follows: ENA = Eastern North America, WNA = Western North America, </w:t>
      </w:r>
      <w:r w:rsidR="00FB2144">
        <w:t xml:space="preserve">OAH </w:t>
      </w:r>
      <w:r>
        <w:t xml:space="preserve">= </w:t>
      </w:r>
      <w:r w:rsidR="00FB2144">
        <w:t>Oahu (Hawaii)</w:t>
      </w:r>
      <w:r>
        <w:t xml:space="preserve">, </w:t>
      </w:r>
      <w:r w:rsidR="00FB2144">
        <w:t xml:space="preserve">MAU = Maui (Hawaii), </w:t>
      </w:r>
      <w:r>
        <w:t>GUA = Guam, ROT = Rota, SAI = Saipan, SAM = Samoa, FIJ = Fiji, NCA = New Caledonia, NOR = Norfolk Island, QLD = Queensland, NSW = New South Wales, VIC = Victoria, NZL = New Zealand.</w:t>
      </w:r>
    </w:p>
    <w:p w14:paraId="51786236" w14:textId="77777777" w:rsidR="00355224" w:rsidRDefault="00355224"/>
    <w:p w14:paraId="125C8C5C" w14:textId="77777777" w:rsidR="00355224" w:rsidRDefault="00355224"/>
    <w:p w14:paraId="038157A1" w14:textId="6762C7AE" w:rsidR="00355224" w:rsidRDefault="00FB2144">
      <w:r>
        <w:rPr>
          <w:noProof/>
        </w:rPr>
        <w:drawing>
          <wp:inline distT="0" distB="0" distL="0" distR="0" wp14:anchorId="4B311CFF" wp14:editId="3064EFBC">
            <wp:extent cx="5943600" cy="4610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10735"/>
                    </a:xfrm>
                    <a:prstGeom prst="rect">
                      <a:avLst/>
                    </a:prstGeom>
                  </pic:spPr>
                </pic:pic>
              </a:graphicData>
            </a:graphic>
          </wp:inline>
        </w:drawing>
      </w:r>
    </w:p>
    <w:p w14:paraId="140B636E" w14:textId="0DD894B9" w:rsidR="00355224" w:rsidRDefault="003F0723">
      <w:r>
        <w:rPr>
          <w:b/>
        </w:rPr>
        <w:t xml:space="preserve">Figure 2 - </w:t>
      </w:r>
      <w:r>
        <w:t>Results of the dadi optimization runs for the</w:t>
      </w:r>
      <w:r w:rsidR="00FB2144">
        <w:t xml:space="preserve"> (left to right)</w:t>
      </w:r>
      <w:r>
        <w:t xml:space="preserve"> </w:t>
      </w:r>
      <w:r w:rsidR="00FB2144">
        <w:rPr>
          <w:i/>
          <w:iCs/>
        </w:rPr>
        <w:t>Found and Grow</w:t>
      </w:r>
      <w:r w:rsidR="00FB2144">
        <w:t xml:space="preserve">, </w:t>
      </w:r>
      <w:r w:rsidR="00FB2144">
        <w:rPr>
          <w:i/>
          <w:iCs/>
        </w:rPr>
        <w:t>Three Epoch</w:t>
      </w:r>
      <w:r w:rsidR="00FB2144">
        <w:t xml:space="preserve">, </w:t>
      </w:r>
      <w:r w:rsidR="00FB2144">
        <w:rPr>
          <w:i/>
          <w:iCs/>
        </w:rPr>
        <w:t>Two epoch</w:t>
      </w:r>
      <w:r w:rsidR="00FB2144">
        <w:t xml:space="preserve">, and </w:t>
      </w:r>
      <w:r w:rsidR="00FB2144">
        <w:rPr>
          <w:i/>
          <w:iCs/>
        </w:rPr>
        <w:t>Zhan</w:t>
      </w:r>
      <w:r w:rsidR="00FB2144">
        <w:t xml:space="preserve"> models </w:t>
      </w:r>
      <w:r>
        <w:t>demographic models. (</w:t>
      </w:r>
      <w:r w:rsidR="009A69BA">
        <w:t>Top</w:t>
      </w:r>
      <w:r>
        <w:t>) Hawaii establishment effective size and years since establishment. (</w:t>
      </w:r>
      <w:r w:rsidR="009A69BA">
        <w:t>Middle</w:t>
      </w:r>
      <w:r w:rsidR="00FB2144">
        <w:t>)</w:t>
      </w:r>
      <w:r w:rsidR="00FB2144" w:rsidRPr="00FB2144">
        <w:t xml:space="preserve"> </w:t>
      </w:r>
      <w:r w:rsidR="00FB2144">
        <w:t>Migration rates from North America to Hawaii and vice versa.</w:t>
      </w:r>
      <w:r>
        <w:t xml:space="preserve"> (</w:t>
      </w:r>
      <w:r w:rsidR="009A69BA">
        <w:t>Bottom</w:t>
      </w:r>
      <w:r>
        <w:t xml:space="preserve">) </w:t>
      </w:r>
      <w:r w:rsidR="00FB2144">
        <w:t xml:space="preserve">Current effective size estimates in North America and Hawaii. Red dots </w:t>
      </w:r>
      <w:r w:rsidR="00FB2144">
        <w:lastRenderedPageBreak/>
        <w:t>mark the runs with the lowest AIC scores in each quadrant of the respective parameter space</w:t>
      </w:r>
      <w:r w:rsidR="009A69BA">
        <w:t xml:space="preserve"> based on the (a), corresponding to the heatmaps in Figure 3 and the residuals in Figure S5.</w:t>
      </w:r>
    </w:p>
    <w:p w14:paraId="6AFBC3FB" w14:textId="1929B2AB" w:rsidR="00FB2144" w:rsidRDefault="00FB2144"/>
    <w:p w14:paraId="6FB81832" w14:textId="7574A67F" w:rsidR="00FB2144" w:rsidRDefault="00FB2144"/>
    <w:p w14:paraId="5AB03B35" w14:textId="77777777" w:rsidR="009A69BA" w:rsidRDefault="00FB2144">
      <w:pPr>
        <w:rPr>
          <w:b/>
        </w:rPr>
      </w:pPr>
      <w:r>
        <w:rPr>
          <w:noProof/>
        </w:rPr>
        <w:lastRenderedPageBreak/>
        <w:drawing>
          <wp:inline distT="0" distB="0" distL="0" distR="0" wp14:anchorId="394D90A2" wp14:editId="74EA16D5">
            <wp:extent cx="8497873" cy="3614320"/>
            <wp:effectExtent l="3492" t="0" r="2223" b="2222"/>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16200000">
                      <a:off x="0" y="0"/>
                      <a:ext cx="8528064" cy="3627161"/>
                    </a:xfrm>
                    <a:prstGeom prst="rect">
                      <a:avLst/>
                    </a:prstGeom>
                  </pic:spPr>
                </pic:pic>
              </a:graphicData>
            </a:graphic>
          </wp:inline>
        </w:drawing>
      </w:r>
      <w:r w:rsidR="009A69BA" w:rsidRPr="009A69BA">
        <w:rPr>
          <w:b/>
        </w:rPr>
        <w:t xml:space="preserve"> </w:t>
      </w:r>
    </w:p>
    <w:p w14:paraId="17244ED9" w14:textId="29568AFB" w:rsidR="00FB2144" w:rsidRPr="009A69BA" w:rsidRDefault="009A69BA">
      <w:r>
        <w:rPr>
          <w:b/>
        </w:rPr>
        <w:lastRenderedPageBreak/>
        <w:t xml:space="preserve">Figure 3 – </w:t>
      </w:r>
      <w:r>
        <w:t xml:space="preserve">Observed (Left) and estimated (Right) derived site frequency spectra for the </w:t>
      </w:r>
      <w:r>
        <w:rPr>
          <w:i/>
          <w:iCs/>
        </w:rPr>
        <w:t>Found and Grow</w:t>
      </w:r>
      <w:r>
        <w:t xml:space="preserve">, </w:t>
      </w:r>
      <w:r>
        <w:rPr>
          <w:i/>
          <w:iCs/>
        </w:rPr>
        <w:t>Three Epoch</w:t>
      </w:r>
      <w:r>
        <w:t xml:space="preserve">, </w:t>
      </w:r>
      <w:r>
        <w:rPr>
          <w:i/>
          <w:iCs/>
        </w:rPr>
        <w:t>Two Epoch</w:t>
      </w:r>
      <w:r>
        <w:t xml:space="preserve">, and </w:t>
      </w:r>
      <w:r>
        <w:rPr>
          <w:i/>
          <w:iCs/>
        </w:rPr>
        <w:t>Zhan</w:t>
      </w:r>
      <w:r>
        <w:t xml:space="preserve"> models. Estimated spectra based on the parameters from the runs with the lowest AIC score from each quadrant of the establishment time/founding population size parameter space for each model are shown for comparison </w:t>
      </w:r>
      <w:r>
        <w:rPr>
          <w:bCs/>
        </w:rPr>
        <w:t>(BL: bottom left, BR: bottom right, TL: top left, TR: top right), corresponding to the points marked in red in Figure 2.</w:t>
      </w:r>
    </w:p>
    <w:sectPr w:rsidR="00FB2144" w:rsidRPr="009A69BA" w:rsidSect="00C76753">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C67D7" w14:textId="77777777" w:rsidR="007A5B8E" w:rsidRDefault="007A5B8E" w:rsidP="00F644B5">
      <w:r>
        <w:separator/>
      </w:r>
    </w:p>
  </w:endnote>
  <w:endnote w:type="continuationSeparator" w:id="0">
    <w:p w14:paraId="460B05BA" w14:textId="77777777" w:rsidR="007A5B8E" w:rsidRDefault="007A5B8E" w:rsidP="00F6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4BF85" w14:textId="77777777" w:rsidR="007A5B8E" w:rsidRDefault="007A5B8E" w:rsidP="00F644B5">
      <w:r>
        <w:separator/>
      </w:r>
    </w:p>
  </w:footnote>
  <w:footnote w:type="continuationSeparator" w:id="0">
    <w:p w14:paraId="6A5E3518" w14:textId="77777777" w:rsidR="007A5B8E" w:rsidRDefault="007A5B8E" w:rsidP="00F6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9AE"/>
    <w:multiLevelType w:val="multilevel"/>
    <w:tmpl w:val="0ADA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F3361"/>
    <w:multiLevelType w:val="hybridMultilevel"/>
    <w:tmpl w:val="8E7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224"/>
    <w:rsid w:val="000235BA"/>
    <w:rsid w:val="000240A0"/>
    <w:rsid w:val="0006299D"/>
    <w:rsid w:val="00076730"/>
    <w:rsid w:val="000A7BBC"/>
    <w:rsid w:val="000E2CEA"/>
    <w:rsid w:val="001108DE"/>
    <w:rsid w:val="0011459D"/>
    <w:rsid w:val="00161BA0"/>
    <w:rsid w:val="0019445A"/>
    <w:rsid w:val="001A0367"/>
    <w:rsid w:val="001A0D8A"/>
    <w:rsid w:val="001A48F9"/>
    <w:rsid w:val="001B5296"/>
    <w:rsid w:val="001D120C"/>
    <w:rsid w:val="001F0461"/>
    <w:rsid w:val="002210E7"/>
    <w:rsid w:val="002450EB"/>
    <w:rsid w:val="00245A5A"/>
    <w:rsid w:val="00266FDC"/>
    <w:rsid w:val="002706B4"/>
    <w:rsid w:val="002D353D"/>
    <w:rsid w:val="002F6DFF"/>
    <w:rsid w:val="003169AB"/>
    <w:rsid w:val="0032621F"/>
    <w:rsid w:val="00355224"/>
    <w:rsid w:val="00356B86"/>
    <w:rsid w:val="00380F5C"/>
    <w:rsid w:val="003843D2"/>
    <w:rsid w:val="00394A82"/>
    <w:rsid w:val="003A19F1"/>
    <w:rsid w:val="003A7902"/>
    <w:rsid w:val="003B7F97"/>
    <w:rsid w:val="003C021A"/>
    <w:rsid w:val="003E3175"/>
    <w:rsid w:val="003F0723"/>
    <w:rsid w:val="003F138A"/>
    <w:rsid w:val="003F2EF0"/>
    <w:rsid w:val="003F4F83"/>
    <w:rsid w:val="0045465B"/>
    <w:rsid w:val="004728DB"/>
    <w:rsid w:val="004D1E24"/>
    <w:rsid w:val="0051365D"/>
    <w:rsid w:val="00581393"/>
    <w:rsid w:val="005A1ECC"/>
    <w:rsid w:val="005A6990"/>
    <w:rsid w:val="005B090F"/>
    <w:rsid w:val="005F3CB8"/>
    <w:rsid w:val="006154EC"/>
    <w:rsid w:val="00637496"/>
    <w:rsid w:val="006776C2"/>
    <w:rsid w:val="006A6F8F"/>
    <w:rsid w:val="006C2257"/>
    <w:rsid w:val="006D3592"/>
    <w:rsid w:val="006D6D7F"/>
    <w:rsid w:val="00721623"/>
    <w:rsid w:val="00736D9A"/>
    <w:rsid w:val="00746734"/>
    <w:rsid w:val="00752928"/>
    <w:rsid w:val="00765BB8"/>
    <w:rsid w:val="007A5B8E"/>
    <w:rsid w:val="007B4529"/>
    <w:rsid w:val="007C4E22"/>
    <w:rsid w:val="007C6681"/>
    <w:rsid w:val="007D2ACD"/>
    <w:rsid w:val="007E643D"/>
    <w:rsid w:val="007F045B"/>
    <w:rsid w:val="007F338C"/>
    <w:rsid w:val="007F4083"/>
    <w:rsid w:val="00810F66"/>
    <w:rsid w:val="008170A3"/>
    <w:rsid w:val="00822D7E"/>
    <w:rsid w:val="00834A64"/>
    <w:rsid w:val="00845A6A"/>
    <w:rsid w:val="00850235"/>
    <w:rsid w:val="0089799A"/>
    <w:rsid w:val="008B65A2"/>
    <w:rsid w:val="008C7C3F"/>
    <w:rsid w:val="00962BAE"/>
    <w:rsid w:val="009822D5"/>
    <w:rsid w:val="009A4FD2"/>
    <w:rsid w:val="009A69BA"/>
    <w:rsid w:val="009D7EEE"/>
    <w:rsid w:val="00A16EFC"/>
    <w:rsid w:val="00A34979"/>
    <w:rsid w:val="00A455B3"/>
    <w:rsid w:val="00A56173"/>
    <w:rsid w:val="00A9423D"/>
    <w:rsid w:val="00AA6FF3"/>
    <w:rsid w:val="00B201D2"/>
    <w:rsid w:val="00B26B8E"/>
    <w:rsid w:val="00B437EC"/>
    <w:rsid w:val="00B46F48"/>
    <w:rsid w:val="00B50810"/>
    <w:rsid w:val="00B50CE8"/>
    <w:rsid w:val="00B51EDA"/>
    <w:rsid w:val="00B609B0"/>
    <w:rsid w:val="00B80DEE"/>
    <w:rsid w:val="00BE19DA"/>
    <w:rsid w:val="00BE6BC8"/>
    <w:rsid w:val="00BF55CA"/>
    <w:rsid w:val="00C23111"/>
    <w:rsid w:val="00C26F66"/>
    <w:rsid w:val="00C57F93"/>
    <w:rsid w:val="00C643AD"/>
    <w:rsid w:val="00C74674"/>
    <w:rsid w:val="00C76753"/>
    <w:rsid w:val="00C84467"/>
    <w:rsid w:val="00CA10DB"/>
    <w:rsid w:val="00CB5E4F"/>
    <w:rsid w:val="00CF2590"/>
    <w:rsid w:val="00D01CDC"/>
    <w:rsid w:val="00D255B4"/>
    <w:rsid w:val="00D3337E"/>
    <w:rsid w:val="00D4538B"/>
    <w:rsid w:val="00D4633F"/>
    <w:rsid w:val="00D63034"/>
    <w:rsid w:val="00D6517B"/>
    <w:rsid w:val="00D900D2"/>
    <w:rsid w:val="00DE378C"/>
    <w:rsid w:val="00DE468A"/>
    <w:rsid w:val="00DF379F"/>
    <w:rsid w:val="00DF611A"/>
    <w:rsid w:val="00E421D0"/>
    <w:rsid w:val="00E66D39"/>
    <w:rsid w:val="00EF0AED"/>
    <w:rsid w:val="00F014E6"/>
    <w:rsid w:val="00F134DB"/>
    <w:rsid w:val="00F51E99"/>
    <w:rsid w:val="00F523A6"/>
    <w:rsid w:val="00F613FD"/>
    <w:rsid w:val="00F644B5"/>
    <w:rsid w:val="00F72147"/>
    <w:rsid w:val="00FA52AC"/>
    <w:rsid w:val="00FB2144"/>
    <w:rsid w:val="00FC0157"/>
    <w:rsid w:val="00FD2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8B8E7"/>
  <w15:docId w15:val="{D1508CD2-CED4-4C1D-905A-65F5359C4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F97"/>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rFonts w:ascii="Arial" w:eastAsia="Arial" w:hAnsi="Arial" w:cs="Arial"/>
      <w:sz w:val="20"/>
      <w:szCs w:val="20"/>
      <w:lang w:val="en"/>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44B5"/>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F644B5"/>
    <w:rPr>
      <w:rFonts w:ascii="Segoe UI" w:hAnsi="Segoe UI" w:cs="Segoe UI"/>
      <w:sz w:val="18"/>
      <w:szCs w:val="18"/>
    </w:rPr>
  </w:style>
  <w:style w:type="paragraph" w:customStyle="1" w:styleId="msonormal0">
    <w:name w:val="msonormal"/>
    <w:basedOn w:val="Normal"/>
    <w:rsid w:val="00F644B5"/>
    <w:pPr>
      <w:spacing w:before="100" w:beforeAutospacing="1" w:after="100" w:afterAutospacing="1"/>
    </w:pPr>
  </w:style>
  <w:style w:type="paragraph" w:styleId="NormalWeb">
    <w:name w:val="Normal (Web)"/>
    <w:basedOn w:val="Normal"/>
    <w:uiPriority w:val="99"/>
    <w:unhideWhenUsed/>
    <w:rsid w:val="00F644B5"/>
    <w:pPr>
      <w:spacing w:before="100" w:beforeAutospacing="1" w:after="100" w:afterAutospacing="1"/>
    </w:pPr>
  </w:style>
  <w:style w:type="character" w:styleId="Hyperlink">
    <w:name w:val="Hyperlink"/>
    <w:basedOn w:val="DefaultParagraphFont"/>
    <w:uiPriority w:val="99"/>
    <w:unhideWhenUsed/>
    <w:rsid w:val="00F644B5"/>
    <w:rPr>
      <w:color w:val="0000FF"/>
      <w:u w:val="single"/>
    </w:rPr>
  </w:style>
  <w:style w:type="character" w:styleId="FollowedHyperlink">
    <w:name w:val="FollowedHyperlink"/>
    <w:basedOn w:val="DefaultParagraphFont"/>
    <w:uiPriority w:val="99"/>
    <w:semiHidden/>
    <w:unhideWhenUsed/>
    <w:rsid w:val="00F644B5"/>
    <w:rPr>
      <w:color w:val="800080"/>
      <w:u w:val="single"/>
    </w:rPr>
  </w:style>
  <w:style w:type="paragraph" w:styleId="Header">
    <w:name w:val="header"/>
    <w:basedOn w:val="Normal"/>
    <w:link w:val="Head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F644B5"/>
  </w:style>
  <w:style w:type="paragraph" w:styleId="Footer">
    <w:name w:val="footer"/>
    <w:basedOn w:val="Normal"/>
    <w:link w:val="FooterChar"/>
    <w:uiPriority w:val="99"/>
    <w:unhideWhenUsed/>
    <w:rsid w:val="00F644B5"/>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F644B5"/>
  </w:style>
  <w:style w:type="character" w:styleId="LineNumber">
    <w:name w:val="line number"/>
    <w:basedOn w:val="DefaultParagraphFont"/>
    <w:uiPriority w:val="99"/>
    <w:semiHidden/>
    <w:unhideWhenUsed/>
    <w:rsid w:val="00C76753"/>
  </w:style>
  <w:style w:type="paragraph" w:styleId="ListParagraph">
    <w:name w:val="List Paragraph"/>
    <w:basedOn w:val="Normal"/>
    <w:uiPriority w:val="34"/>
    <w:qFormat/>
    <w:rsid w:val="00736D9A"/>
    <w:pPr>
      <w:spacing w:line="276" w:lineRule="auto"/>
      <w:ind w:left="720"/>
      <w:contextualSpacing/>
    </w:pPr>
    <w:rPr>
      <w:rFonts w:ascii="Arial" w:eastAsia="Arial" w:hAnsi="Arial" w:cs="Arial"/>
      <w:sz w:val="22"/>
      <w:szCs w:val="22"/>
      <w:lang w:val="en"/>
    </w:rPr>
  </w:style>
  <w:style w:type="character" w:styleId="PlaceholderText">
    <w:name w:val="Placeholder Text"/>
    <w:basedOn w:val="DefaultParagraphFont"/>
    <w:uiPriority w:val="99"/>
    <w:semiHidden/>
    <w:rsid w:val="00DE378C"/>
    <w:rPr>
      <w:color w:val="808080"/>
    </w:rPr>
  </w:style>
  <w:style w:type="character" w:customStyle="1" w:styleId="normaltextrun">
    <w:name w:val="normaltextrun"/>
    <w:basedOn w:val="DefaultParagraphFont"/>
    <w:rsid w:val="00B437EC"/>
  </w:style>
  <w:style w:type="paragraph" w:styleId="CommentSubject">
    <w:name w:val="annotation subject"/>
    <w:basedOn w:val="CommentText"/>
    <w:next w:val="CommentText"/>
    <w:link w:val="CommentSubjectChar"/>
    <w:uiPriority w:val="99"/>
    <w:semiHidden/>
    <w:unhideWhenUsed/>
    <w:rsid w:val="0011459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11459D"/>
    <w:rPr>
      <w:rFonts w:ascii="Times New Roman" w:eastAsia="Times New Roman" w:hAnsi="Times New Roman" w:cs="Times New Roman"/>
      <w:b/>
      <w:bCs/>
      <w:sz w:val="20"/>
      <w:szCs w:val="20"/>
      <w:lang w:val="en-US"/>
    </w:rPr>
  </w:style>
  <w:style w:type="character" w:styleId="UnresolvedMention">
    <w:name w:val="Unresolved Mention"/>
    <w:basedOn w:val="DefaultParagraphFont"/>
    <w:uiPriority w:val="99"/>
    <w:semiHidden/>
    <w:unhideWhenUsed/>
    <w:rsid w:val="00380F5C"/>
    <w:rPr>
      <w:color w:val="605E5C"/>
      <w:shd w:val="clear" w:color="auto" w:fill="E1DFDD"/>
    </w:rPr>
  </w:style>
  <w:style w:type="paragraph" w:styleId="Revision">
    <w:name w:val="Revision"/>
    <w:hidden/>
    <w:uiPriority w:val="99"/>
    <w:semiHidden/>
    <w:rsid w:val="001A48F9"/>
    <w:pPr>
      <w:spacing w:line="240" w:lineRule="auto"/>
    </w:pPr>
    <w:rPr>
      <w:rFonts w:ascii="Times New Roman" w:eastAsia="Times New Roman" w:hAnsi="Times New Roman" w:cs="Times New Roman"/>
      <w:sz w:val="24"/>
      <w:szCs w:val="24"/>
      <w:lang w:val="en-US"/>
    </w:rPr>
  </w:style>
  <w:style w:type="paragraph" w:customStyle="1" w:styleId="c-article-author-listitem">
    <w:name w:val="c-article-author-list__item"/>
    <w:basedOn w:val="Normal"/>
    <w:rsid w:val="00FA52A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6504">
      <w:bodyDiv w:val="1"/>
      <w:marLeft w:val="0"/>
      <w:marRight w:val="0"/>
      <w:marTop w:val="0"/>
      <w:marBottom w:val="0"/>
      <w:divBdr>
        <w:top w:val="none" w:sz="0" w:space="0" w:color="auto"/>
        <w:left w:val="none" w:sz="0" w:space="0" w:color="auto"/>
        <w:bottom w:val="none" w:sz="0" w:space="0" w:color="auto"/>
        <w:right w:val="none" w:sz="0" w:space="0" w:color="auto"/>
      </w:divBdr>
    </w:div>
    <w:div w:id="67000834">
      <w:bodyDiv w:val="1"/>
      <w:marLeft w:val="0"/>
      <w:marRight w:val="0"/>
      <w:marTop w:val="0"/>
      <w:marBottom w:val="0"/>
      <w:divBdr>
        <w:top w:val="none" w:sz="0" w:space="0" w:color="auto"/>
        <w:left w:val="none" w:sz="0" w:space="0" w:color="auto"/>
        <w:bottom w:val="none" w:sz="0" w:space="0" w:color="auto"/>
        <w:right w:val="none" w:sz="0" w:space="0" w:color="auto"/>
      </w:divBdr>
    </w:div>
    <w:div w:id="70592002">
      <w:bodyDiv w:val="1"/>
      <w:marLeft w:val="0"/>
      <w:marRight w:val="0"/>
      <w:marTop w:val="0"/>
      <w:marBottom w:val="0"/>
      <w:divBdr>
        <w:top w:val="none" w:sz="0" w:space="0" w:color="auto"/>
        <w:left w:val="none" w:sz="0" w:space="0" w:color="auto"/>
        <w:bottom w:val="none" w:sz="0" w:space="0" w:color="auto"/>
        <w:right w:val="none" w:sz="0" w:space="0" w:color="auto"/>
      </w:divBdr>
    </w:div>
    <w:div w:id="116224157">
      <w:bodyDiv w:val="1"/>
      <w:marLeft w:val="0"/>
      <w:marRight w:val="0"/>
      <w:marTop w:val="0"/>
      <w:marBottom w:val="0"/>
      <w:divBdr>
        <w:top w:val="none" w:sz="0" w:space="0" w:color="auto"/>
        <w:left w:val="none" w:sz="0" w:space="0" w:color="auto"/>
        <w:bottom w:val="none" w:sz="0" w:space="0" w:color="auto"/>
        <w:right w:val="none" w:sz="0" w:space="0" w:color="auto"/>
      </w:divBdr>
    </w:div>
    <w:div w:id="154610382">
      <w:bodyDiv w:val="1"/>
      <w:marLeft w:val="0"/>
      <w:marRight w:val="0"/>
      <w:marTop w:val="0"/>
      <w:marBottom w:val="0"/>
      <w:divBdr>
        <w:top w:val="none" w:sz="0" w:space="0" w:color="auto"/>
        <w:left w:val="none" w:sz="0" w:space="0" w:color="auto"/>
        <w:bottom w:val="none" w:sz="0" w:space="0" w:color="auto"/>
        <w:right w:val="none" w:sz="0" w:space="0" w:color="auto"/>
      </w:divBdr>
    </w:div>
    <w:div w:id="185679219">
      <w:bodyDiv w:val="1"/>
      <w:marLeft w:val="0"/>
      <w:marRight w:val="0"/>
      <w:marTop w:val="0"/>
      <w:marBottom w:val="0"/>
      <w:divBdr>
        <w:top w:val="none" w:sz="0" w:space="0" w:color="auto"/>
        <w:left w:val="none" w:sz="0" w:space="0" w:color="auto"/>
        <w:bottom w:val="none" w:sz="0" w:space="0" w:color="auto"/>
        <w:right w:val="none" w:sz="0" w:space="0" w:color="auto"/>
      </w:divBdr>
    </w:div>
    <w:div w:id="211238601">
      <w:bodyDiv w:val="1"/>
      <w:marLeft w:val="0"/>
      <w:marRight w:val="0"/>
      <w:marTop w:val="0"/>
      <w:marBottom w:val="0"/>
      <w:divBdr>
        <w:top w:val="none" w:sz="0" w:space="0" w:color="auto"/>
        <w:left w:val="none" w:sz="0" w:space="0" w:color="auto"/>
        <w:bottom w:val="none" w:sz="0" w:space="0" w:color="auto"/>
        <w:right w:val="none" w:sz="0" w:space="0" w:color="auto"/>
      </w:divBdr>
    </w:div>
    <w:div w:id="226847478">
      <w:bodyDiv w:val="1"/>
      <w:marLeft w:val="0"/>
      <w:marRight w:val="0"/>
      <w:marTop w:val="0"/>
      <w:marBottom w:val="0"/>
      <w:divBdr>
        <w:top w:val="none" w:sz="0" w:space="0" w:color="auto"/>
        <w:left w:val="none" w:sz="0" w:space="0" w:color="auto"/>
        <w:bottom w:val="none" w:sz="0" w:space="0" w:color="auto"/>
        <w:right w:val="none" w:sz="0" w:space="0" w:color="auto"/>
      </w:divBdr>
    </w:div>
    <w:div w:id="237789478">
      <w:bodyDiv w:val="1"/>
      <w:marLeft w:val="0"/>
      <w:marRight w:val="0"/>
      <w:marTop w:val="0"/>
      <w:marBottom w:val="0"/>
      <w:divBdr>
        <w:top w:val="none" w:sz="0" w:space="0" w:color="auto"/>
        <w:left w:val="none" w:sz="0" w:space="0" w:color="auto"/>
        <w:bottom w:val="none" w:sz="0" w:space="0" w:color="auto"/>
        <w:right w:val="none" w:sz="0" w:space="0" w:color="auto"/>
      </w:divBdr>
    </w:div>
    <w:div w:id="247275843">
      <w:bodyDiv w:val="1"/>
      <w:marLeft w:val="0"/>
      <w:marRight w:val="0"/>
      <w:marTop w:val="0"/>
      <w:marBottom w:val="0"/>
      <w:divBdr>
        <w:top w:val="none" w:sz="0" w:space="0" w:color="auto"/>
        <w:left w:val="none" w:sz="0" w:space="0" w:color="auto"/>
        <w:bottom w:val="none" w:sz="0" w:space="0" w:color="auto"/>
        <w:right w:val="none" w:sz="0" w:space="0" w:color="auto"/>
      </w:divBdr>
    </w:div>
    <w:div w:id="250891425">
      <w:bodyDiv w:val="1"/>
      <w:marLeft w:val="0"/>
      <w:marRight w:val="0"/>
      <w:marTop w:val="0"/>
      <w:marBottom w:val="0"/>
      <w:divBdr>
        <w:top w:val="none" w:sz="0" w:space="0" w:color="auto"/>
        <w:left w:val="none" w:sz="0" w:space="0" w:color="auto"/>
        <w:bottom w:val="none" w:sz="0" w:space="0" w:color="auto"/>
        <w:right w:val="none" w:sz="0" w:space="0" w:color="auto"/>
      </w:divBdr>
    </w:div>
    <w:div w:id="255211814">
      <w:bodyDiv w:val="1"/>
      <w:marLeft w:val="0"/>
      <w:marRight w:val="0"/>
      <w:marTop w:val="0"/>
      <w:marBottom w:val="0"/>
      <w:divBdr>
        <w:top w:val="none" w:sz="0" w:space="0" w:color="auto"/>
        <w:left w:val="none" w:sz="0" w:space="0" w:color="auto"/>
        <w:bottom w:val="none" w:sz="0" w:space="0" w:color="auto"/>
        <w:right w:val="none" w:sz="0" w:space="0" w:color="auto"/>
      </w:divBdr>
    </w:div>
    <w:div w:id="256060479">
      <w:bodyDiv w:val="1"/>
      <w:marLeft w:val="0"/>
      <w:marRight w:val="0"/>
      <w:marTop w:val="0"/>
      <w:marBottom w:val="0"/>
      <w:divBdr>
        <w:top w:val="none" w:sz="0" w:space="0" w:color="auto"/>
        <w:left w:val="none" w:sz="0" w:space="0" w:color="auto"/>
        <w:bottom w:val="none" w:sz="0" w:space="0" w:color="auto"/>
        <w:right w:val="none" w:sz="0" w:space="0" w:color="auto"/>
      </w:divBdr>
    </w:div>
    <w:div w:id="280966590">
      <w:bodyDiv w:val="1"/>
      <w:marLeft w:val="0"/>
      <w:marRight w:val="0"/>
      <w:marTop w:val="0"/>
      <w:marBottom w:val="0"/>
      <w:divBdr>
        <w:top w:val="none" w:sz="0" w:space="0" w:color="auto"/>
        <w:left w:val="none" w:sz="0" w:space="0" w:color="auto"/>
        <w:bottom w:val="none" w:sz="0" w:space="0" w:color="auto"/>
        <w:right w:val="none" w:sz="0" w:space="0" w:color="auto"/>
      </w:divBdr>
    </w:div>
    <w:div w:id="308822862">
      <w:bodyDiv w:val="1"/>
      <w:marLeft w:val="0"/>
      <w:marRight w:val="0"/>
      <w:marTop w:val="0"/>
      <w:marBottom w:val="0"/>
      <w:divBdr>
        <w:top w:val="none" w:sz="0" w:space="0" w:color="auto"/>
        <w:left w:val="none" w:sz="0" w:space="0" w:color="auto"/>
        <w:bottom w:val="none" w:sz="0" w:space="0" w:color="auto"/>
        <w:right w:val="none" w:sz="0" w:space="0" w:color="auto"/>
      </w:divBdr>
    </w:div>
    <w:div w:id="327829201">
      <w:bodyDiv w:val="1"/>
      <w:marLeft w:val="0"/>
      <w:marRight w:val="0"/>
      <w:marTop w:val="0"/>
      <w:marBottom w:val="0"/>
      <w:divBdr>
        <w:top w:val="none" w:sz="0" w:space="0" w:color="auto"/>
        <w:left w:val="none" w:sz="0" w:space="0" w:color="auto"/>
        <w:bottom w:val="none" w:sz="0" w:space="0" w:color="auto"/>
        <w:right w:val="none" w:sz="0" w:space="0" w:color="auto"/>
      </w:divBdr>
    </w:div>
    <w:div w:id="351614789">
      <w:bodyDiv w:val="1"/>
      <w:marLeft w:val="0"/>
      <w:marRight w:val="0"/>
      <w:marTop w:val="0"/>
      <w:marBottom w:val="0"/>
      <w:divBdr>
        <w:top w:val="none" w:sz="0" w:space="0" w:color="auto"/>
        <w:left w:val="none" w:sz="0" w:space="0" w:color="auto"/>
        <w:bottom w:val="none" w:sz="0" w:space="0" w:color="auto"/>
        <w:right w:val="none" w:sz="0" w:space="0" w:color="auto"/>
      </w:divBdr>
    </w:div>
    <w:div w:id="392894777">
      <w:bodyDiv w:val="1"/>
      <w:marLeft w:val="0"/>
      <w:marRight w:val="0"/>
      <w:marTop w:val="0"/>
      <w:marBottom w:val="0"/>
      <w:divBdr>
        <w:top w:val="none" w:sz="0" w:space="0" w:color="auto"/>
        <w:left w:val="none" w:sz="0" w:space="0" w:color="auto"/>
        <w:bottom w:val="none" w:sz="0" w:space="0" w:color="auto"/>
        <w:right w:val="none" w:sz="0" w:space="0" w:color="auto"/>
      </w:divBdr>
    </w:div>
    <w:div w:id="408649297">
      <w:bodyDiv w:val="1"/>
      <w:marLeft w:val="0"/>
      <w:marRight w:val="0"/>
      <w:marTop w:val="0"/>
      <w:marBottom w:val="0"/>
      <w:divBdr>
        <w:top w:val="none" w:sz="0" w:space="0" w:color="auto"/>
        <w:left w:val="none" w:sz="0" w:space="0" w:color="auto"/>
        <w:bottom w:val="none" w:sz="0" w:space="0" w:color="auto"/>
        <w:right w:val="none" w:sz="0" w:space="0" w:color="auto"/>
      </w:divBdr>
    </w:div>
    <w:div w:id="413598360">
      <w:bodyDiv w:val="1"/>
      <w:marLeft w:val="0"/>
      <w:marRight w:val="0"/>
      <w:marTop w:val="0"/>
      <w:marBottom w:val="0"/>
      <w:divBdr>
        <w:top w:val="none" w:sz="0" w:space="0" w:color="auto"/>
        <w:left w:val="none" w:sz="0" w:space="0" w:color="auto"/>
        <w:bottom w:val="none" w:sz="0" w:space="0" w:color="auto"/>
        <w:right w:val="none" w:sz="0" w:space="0" w:color="auto"/>
      </w:divBdr>
    </w:div>
    <w:div w:id="442581688">
      <w:bodyDiv w:val="1"/>
      <w:marLeft w:val="0"/>
      <w:marRight w:val="0"/>
      <w:marTop w:val="0"/>
      <w:marBottom w:val="0"/>
      <w:divBdr>
        <w:top w:val="none" w:sz="0" w:space="0" w:color="auto"/>
        <w:left w:val="none" w:sz="0" w:space="0" w:color="auto"/>
        <w:bottom w:val="none" w:sz="0" w:space="0" w:color="auto"/>
        <w:right w:val="none" w:sz="0" w:space="0" w:color="auto"/>
      </w:divBdr>
    </w:div>
    <w:div w:id="453719446">
      <w:bodyDiv w:val="1"/>
      <w:marLeft w:val="0"/>
      <w:marRight w:val="0"/>
      <w:marTop w:val="0"/>
      <w:marBottom w:val="0"/>
      <w:divBdr>
        <w:top w:val="none" w:sz="0" w:space="0" w:color="auto"/>
        <w:left w:val="none" w:sz="0" w:space="0" w:color="auto"/>
        <w:bottom w:val="none" w:sz="0" w:space="0" w:color="auto"/>
        <w:right w:val="none" w:sz="0" w:space="0" w:color="auto"/>
      </w:divBdr>
    </w:div>
    <w:div w:id="466357793">
      <w:bodyDiv w:val="1"/>
      <w:marLeft w:val="0"/>
      <w:marRight w:val="0"/>
      <w:marTop w:val="0"/>
      <w:marBottom w:val="0"/>
      <w:divBdr>
        <w:top w:val="none" w:sz="0" w:space="0" w:color="auto"/>
        <w:left w:val="none" w:sz="0" w:space="0" w:color="auto"/>
        <w:bottom w:val="none" w:sz="0" w:space="0" w:color="auto"/>
        <w:right w:val="none" w:sz="0" w:space="0" w:color="auto"/>
      </w:divBdr>
    </w:div>
    <w:div w:id="486751594">
      <w:bodyDiv w:val="1"/>
      <w:marLeft w:val="0"/>
      <w:marRight w:val="0"/>
      <w:marTop w:val="0"/>
      <w:marBottom w:val="0"/>
      <w:divBdr>
        <w:top w:val="none" w:sz="0" w:space="0" w:color="auto"/>
        <w:left w:val="none" w:sz="0" w:space="0" w:color="auto"/>
        <w:bottom w:val="none" w:sz="0" w:space="0" w:color="auto"/>
        <w:right w:val="none" w:sz="0" w:space="0" w:color="auto"/>
      </w:divBdr>
    </w:div>
    <w:div w:id="512571130">
      <w:bodyDiv w:val="1"/>
      <w:marLeft w:val="0"/>
      <w:marRight w:val="0"/>
      <w:marTop w:val="0"/>
      <w:marBottom w:val="0"/>
      <w:divBdr>
        <w:top w:val="none" w:sz="0" w:space="0" w:color="auto"/>
        <w:left w:val="none" w:sz="0" w:space="0" w:color="auto"/>
        <w:bottom w:val="none" w:sz="0" w:space="0" w:color="auto"/>
        <w:right w:val="none" w:sz="0" w:space="0" w:color="auto"/>
      </w:divBdr>
    </w:div>
    <w:div w:id="569776422">
      <w:bodyDiv w:val="1"/>
      <w:marLeft w:val="0"/>
      <w:marRight w:val="0"/>
      <w:marTop w:val="0"/>
      <w:marBottom w:val="0"/>
      <w:divBdr>
        <w:top w:val="none" w:sz="0" w:space="0" w:color="auto"/>
        <w:left w:val="none" w:sz="0" w:space="0" w:color="auto"/>
        <w:bottom w:val="none" w:sz="0" w:space="0" w:color="auto"/>
        <w:right w:val="none" w:sz="0" w:space="0" w:color="auto"/>
      </w:divBdr>
    </w:div>
    <w:div w:id="589509562">
      <w:bodyDiv w:val="1"/>
      <w:marLeft w:val="0"/>
      <w:marRight w:val="0"/>
      <w:marTop w:val="0"/>
      <w:marBottom w:val="0"/>
      <w:divBdr>
        <w:top w:val="none" w:sz="0" w:space="0" w:color="auto"/>
        <w:left w:val="none" w:sz="0" w:space="0" w:color="auto"/>
        <w:bottom w:val="none" w:sz="0" w:space="0" w:color="auto"/>
        <w:right w:val="none" w:sz="0" w:space="0" w:color="auto"/>
      </w:divBdr>
    </w:div>
    <w:div w:id="631911569">
      <w:bodyDiv w:val="1"/>
      <w:marLeft w:val="0"/>
      <w:marRight w:val="0"/>
      <w:marTop w:val="0"/>
      <w:marBottom w:val="0"/>
      <w:divBdr>
        <w:top w:val="none" w:sz="0" w:space="0" w:color="auto"/>
        <w:left w:val="none" w:sz="0" w:space="0" w:color="auto"/>
        <w:bottom w:val="none" w:sz="0" w:space="0" w:color="auto"/>
        <w:right w:val="none" w:sz="0" w:space="0" w:color="auto"/>
      </w:divBdr>
    </w:div>
    <w:div w:id="643126787">
      <w:bodyDiv w:val="1"/>
      <w:marLeft w:val="0"/>
      <w:marRight w:val="0"/>
      <w:marTop w:val="0"/>
      <w:marBottom w:val="0"/>
      <w:divBdr>
        <w:top w:val="none" w:sz="0" w:space="0" w:color="auto"/>
        <w:left w:val="none" w:sz="0" w:space="0" w:color="auto"/>
        <w:bottom w:val="none" w:sz="0" w:space="0" w:color="auto"/>
        <w:right w:val="none" w:sz="0" w:space="0" w:color="auto"/>
      </w:divBdr>
    </w:div>
    <w:div w:id="702511719">
      <w:bodyDiv w:val="1"/>
      <w:marLeft w:val="0"/>
      <w:marRight w:val="0"/>
      <w:marTop w:val="0"/>
      <w:marBottom w:val="0"/>
      <w:divBdr>
        <w:top w:val="none" w:sz="0" w:space="0" w:color="auto"/>
        <w:left w:val="none" w:sz="0" w:space="0" w:color="auto"/>
        <w:bottom w:val="none" w:sz="0" w:space="0" w:color="auto"/>
        <w:right w:val="none" w:sz="0" w:space="0" w:color="auto"/>
      </w:divBdr>
    </w:div>
    <w:div w:id="712198125">
      <w:bodyDiv w:val="1"/>
      <w:marLeft w:val="0"/>
      <w:marRight w:val="0"/>
      <w:marTop w:val="0"/>
      <w:marBottom w:val="0"/>
      <w:divBdr>
        <w:top w:val="none" w:sz="0" w:space="0" w:color="auto"/>
        <w:left w:val="none" w:sz="0" w:space="0" w:color="auto"/>
        <w:bottom w:val="none" w:sz="0" w:space="0" w:color="auto"/>
        <w:right w:val="none" w:sz="0" w:space="0" w:color="auto"/>
      </w:divBdr>
    </w:div>
    <w:div w:id="754325609">
      <w:bodyDiv w:val="1"/>
      <w:marLeft w:val="0"/>
      <w:marRight w:val="0"/>
      <w:marTop w:val="0"/>
      <w:marBottom w:val="0"/>
      <w:divBdr>
        <w:top w:val="none" w:sz="0" w:space="0" w:color="auto"/>
        <w:left w:val="none" w:sz="0" w:space="0" w:color="auto"/>
        <w:bottom w:val="none" w:sz="0" w:space="0" w:color="auto"/>
        <w:right w:val="none" w:sz="0" w:space="0" w:color="auto"/>
      </w:divBdr>
    </w:div>
    <w:div w:id="762148740">
      <w:bodyDiv w:val="1"/>
      <w:marLeft w:val="0"/>
      <w:marRight w:val="0"/>
      <w:marTop w:val="0"/>
      <w:marBottom w:val="0"/>
      <w:divBdr>
        <w:top w:val="none" w:sz="0" w:space="0" w:color="auto"/>
        <w:left w:val="none" w:sz="0" w:space="0" w:color="auto"/>
        <w:bottom w:val="none" w:sz="0" w:space="0" w:color="auto"/>
        <w:right w:val="none" w:sz="0" w:space="0" w:color="auto"/>
      </w:divBdr>
    </w:div>
    <w:div w:id="774792032">
      <w:bodyDiv w:val="1"/>
      <w:marLeft w:val="0"/>
      <w:marRight w:val="0"/>
      <w:marTop w:val="0"/>
      <w:marBottom w:val="0"/>
      <w:divBdr>
        <w:top w:val="none" w:sz="0" w:space="0" w:color="auto"/>
        <w:left w:val="none" w:sz="0" w:space="0" w:color="auto"/>
        <w:bottom w:val="none" w:sz="0" w:space="0" w:color="auto"/>
        <w:right w:val="none" w:sz="0" w:space="0" w:color="auto"/>
      </w:divBdr>
    </w:div>
    <w:div w:id="805585665">
      <w:bodyDiv w:val="1"/>
      <w:marLeft w:val="0"/>
      <w:marRight w:val="0"/>
      <w:marTop w:val="0"/>
      <w:marBottom w:val="0"/>
      <w:divBdr>
        <w:top w:val="none" w:sz="0" w:space="0" w:color="auto"/>
        <w:left w:val="none" w:sz="0" w:space="0" w:color="auto"/>
        <w:bottom w:val="none" w:sz="0" w:space="0" w:color="auto"/>
        <w:right w:val="none" w:sz="0" w:space="0" w:color="auto"/>
      </w:divBdr>
    </w:div>
    <w:div w:id="813566502">
      <w:bodyDiv w:val="1"/>
      <w:marLeft w:val="0"/>
      <w:marRight w:val="0"/>
      <w:marTop w:val="0"/>
      <w:marBottom w:val="0"/>
      <w:divBdr>
        <w:top w:val="none" w:sz="0" w:space="0" w:color="auto"/>
        <w:left w:val="none" w:sz="0" w:space="0" w:color="auto"/>
        <w:bottom w:val="none" w:sz="0" w:space="0" w:color="auto"/>
        <w:right w:val="none" w:sz="0" w:space="0" w:color="auto"/>
      </w:divBdr>
    </w:div>
    <w:div w:id="820007151">
      <w:bodyDiv w:val="1"/>
      <w:marLeft w:val="0"/>
      <w:marRight w:val="0"/>
      <w:marTop w:val="0"/>
      <w:marBottom w:val="0"/>
      <w:divBdr>
        <w:top w:val="none" w:sz="0" w:space="0" w:color="auto"/>
        <w:left w:val="none" w:sz="0" w:space="0" w:color="auto"/>
        <w:bottom w:val="none" w:sz="0" w:space="0" w:color="auto"/>
        <w:right w:val="none" w:sz="0" w:space="0" w:color="auto"/>
      </w:divBdr>
    </w:div>
    <w:div w:id="836071010">
      <w:bodyDiv w:val="1"/>
      <w:marLeft w:val="0"/>
      <w:marRight w:val="0"/>
      <w:marTop w:val="0"/>
      <w:marBottom w:val="0"/>
      <w:divBdr>
        <w:top w:val="none" w:sz="0" w:space="0" w:color="auto"/>
        <w:left w:val="none" w:sz="0" w:space="0" w:color="auto"/>
        <w:bottom w:val="none" w:sz="0" w:space="0" w:color="auto"/>
        <w:right w:val="none" w:sz="0" w:space="0" w:color="auto"/>
      </w:divBdr>
    </w:div>
    <w:div w:id="897664527">
      <w:bodyDiv w:val="1"/>
      <w:marLeft w:val="0"/>
      <w:marRight w:val="0"/>
      <w:marTop w:val="0"/>
      <w:marBottom w:val="0"/>
      <w:divBdr>
        <w:top w:val="none" w:sz="0" w:space="0" w:color="auto"/>
        <w:left w:val="none" w:sz="0" w:space="0" w:color="auto"/>
        <w:bottom w:val="none" w:sz="0" w:space="0" w:color="auto"/>
        <w:right w:val="none" w:sz="0" w:space="0" w:color="auto"/>
      </w:divBdr>
    </w:div>
    <w:div w:id="917131481">
      <w:bodyDiv w:val="1"/>
      <w:marLeft w:val="0"/>
      <w:marRight w:val="0"/>
      <w:marTop w:val="0"/>
      <w:marBottom w:val="0"/>
      <w:divBdr>
        <w:top w:val="none" w:sz="0" w:space="0" w:color="auto"/>
        <w:left w:val="none" w:sz="0" w:space="0" w:color="auto"/>
        <w:bottom w:val="none" w:sz="0" w:space="0" w:color="auto"/>
        <w:right w:val="none" w:sz="0" w:space="0" w:color="auto"/>
      </w:divBdr>
    </w:div>
    <w:div w:id="917439518">
      <w:bodyDiv w:val="1"/>
      <w:marLeft w:val="0"/>
      <w:marRight w:val="0"/>
      <w:marTop w:val="0"/>
      <w:marBottom w:val="0"/>
      <w:divBdr>
        <w:top w:val="none" w:sz="0" w:space="0" w:color="auto"/>
        <w:left w:val="none" w:sz="0" w:space="0" w:color="auto"/>
        <w:bottom w:val="none" w:sz="0" w:space="0" w:color="auto"/>
        <w:right w:val="none" w:sz="0" w:space="0" w:color="auto"/>
      </w:divBdr>
    </w:div>
    <w:div w:id="940337775">
      <w:bodyDiv w:val="1"/>
      <w:marLeft w:val="0"/>
      <w:marRight w:val="0"/>
      <w:marTop w:val="0"/>
      <w:marBottom w:val="0"/>
      <w:divBdr>
        <w:top w:val="none" w:sz="0" w:space="0" w:color="auto"/>
        <w:left w:val="none" w:sz="0" w:space="0" w:color="auto"/>
        <w:bottom w:val="none" w:sz="0" w:space="0" w:color="auto"/>
        <w:right w:val="none" w:sz="0" w:space="0" w:color="auto"/>
      </w:divBdr>
    </w:div>
    <w:div w:id="1008170755">
      <w:bodyDiv w:val="1"/>
      <w:marLeft w:val="0"/>
      <w:marRight w:val="0"/>
      <w:marTop w:val="0"/>
      <w:marBottom w:val="0"/>
      <w:divBdr>
        <w:top w:val="none" w:sz="0" w:space="0" w:color="auto"/>
        <w:left w:val="none" w:sz="0" w:space="0" w:color="auto"/>
        <w:bottom w:val="none" w:sz="0" w:space="0" w:color="auto"/>
        <w:right w:val="none" w:sz="0" w:space="0" w:color="auto"/>
      </w:divBdr>
    </w:div>
    <w:div w:id="1034232851">
      <w:bodyDiv w:val="1"/>
      <w:marLeft w:val="0"/>
      <w:marRight w:val="0"/>
      <w:marTop w:val="0"/>
      <w:marBottom w:val="0"/>
      <w:divBdr>
        <w:top w:val="none" w:sz="0" w:space="0" w:color="auto"/>
        <w:left w:val="none" w:sz="0" w:space="0" w:color="auto"/>
        <w:bottom w:val="none" w:sz="0" w:space="0" w:color="auto"/>
        <w:right w:val="none" w:sz="0" w:space="0" w:color="auto"/>
      </w:divBdr>
    </w:div>
    <w:div w:id="1038118142">
      <w:bodyDiv w:val="1"/>
      <w:marLeft w:val="0"/>
      <w:marRight w:val="0"/>
      <w:marTop w:val="0"/>
      <w:marBottom w:val="0"/>
      <w:divBdr>
        <w:top w:val="none" w:sz="0" w:space="0" w:color="auto"/>
        <w:left w:val="none" w:sz="0" w:space="0" w:color="auto"/>
        <w:bottom w:val="none" w:sz="0" w:space="0" w:color="auto"/>
        <w:right w:val="none" w:sz="0" w:space="0" w:color="auto"/>
      </w:divBdr>
    </w:div>
    <w:div w:id="1071658854">
      <w:bodyDiv w:val="1"/>
      <w:marLeft w:val="0"/>
      <w:marRight w:val="0"/>
      <w:marTop w:val="0"/>
      <w:marBottom w:val="0"/>
      <w:divBdr>
        <w:top w:val="none" w:sz="0" w:space="0" w:color="auto"/>
        <w:left w:val="none" w:sz="0" w:space="0" w:color="auto"/>
        <w:bottom w:val="none" w:sz="0" w:space="0" w:color="auto"/>
        <w:right w:val="none" w:sz="0" w:space="0" w:color="auto"/>
      </w:divBdr>
    </w:div>
    <w:div w:id="1083448738">
      <w:bodyDiv w:val="1"/>
      <w:marLeft w:val="0"/>
      <w:marRight w:val="0"/>
      <w:marTop w:val="0"/>
      <w:marBottom w:val="0"/>
      <w:divBdr>
        <w:top w:val="none" w:sz="0" w:space="0" w:color="auto"/>
        <w:left w:val="none" w:sz="0" w:space="0" w:color="auto"/>
        <w:bottom w:val="none" w:sz="0" w:space="0" w:color="auto"/>
        <w:right w:val="none" w:sz="0" w:space="0" w:color="auto"/>
      </w:divBdr>
    </w:div>
    <w:div w:id="1105883152">
      <w:bodyDiv w:val="1"/>
      <w:marLeft w:val="0"/>
      <w:marRight w:val="0"/>
      <w:marTop w:val="0"/>
      <w:marBottom w:val="0"/>
      <w:divBdr>
        <w:top w:val="none" w:sz="0" w:space="0" w:color="auto"/>
        <w:left w:val="none" w:sz="0" w:space="0" w:color="auto"/>
        <w:bottom w:val="none" w:sz="0" w:space="0" w:color="auto"/>
        <w:right w:val="none" w:sz="0" w:space="0" w:color="auto"/>
      </w:divBdr>
    </w:div>
    <w:div w:id="1112434431">
      <w:bodyDiv w:val="1"/>
      <w:marLeft w:val="0"/>
      <w:marRight w:val="0"/>
      <w:marTop w:val="0"/>
      <w:marBottom w:val="0"/>
      <w:divBdr>
        <w:top w:val="none" w:sz="0" w:space="0" w:color="auto"/>
        <w:left w:val="none" w:sz="0" w:space="0" w:color="auto"/>
        <w:bottom w:val="none" w:sz="0" w:space="0" w:color="auto"/>
        <w:right w:val="none" w:sz="0" w:space="0" w:color="auto"/>
      </w:divBdr>
    </w:div>
    <w:div w:id="1137383098">
      <w:bodyDiv w:val="1"/>
      <w:marLeft w:val="0"/>
      <w:marRight w:val="0"/>
      <w:marTop w:val="0"/>
      <w:marBottom w:val="0"/>
      <w:divBdr>
        <w:top w:val="none" w:sz="0" w:space="0" w:color="auto"/>
        <w:left w:val="none" w:sz="0" w:space="0" w:color="auto"/>
        <w:bottom w:val="none" w:sz="0" w:space="0" w:color="auto"/>
        <w:right w:val="none" w:sz="0" w:space="0" w:color="auto"/>
      </w:divBdr>
    </w:div>
    <w:div w:id="1181314763">
      <w:bodyDiv w:val="1"/>
      <w:marLeft w:val="0"/>
      <w:marRight w:val="0"/>
      <w:marTop w:val="0"/>
      <w:marBottom w:val="0"/>
      <w:divBdr>
        <w:top w:val="none" w:sz="0" w:space="0" w:color="auto"/>
        <w:left w:val="none" w:sz="0" w:space="0" w:color="auto"/>
        <w:bottom w:val="none" w:sz="0" w:space="0" w:color="auto"/>
        <w:right w:val="none" w:sz="0" w:space="0" w:color="auto"/>
      </w:divBdr>
    </w:div>
    <w:div w:id="1186820959">
      <w:bodyDiv w:val="1"/>
      <w:marLeft w:val="0"/>
      <w:marRight w:val="0"/>
      <w:marTop w:val="0"/>
      <w:marBottom w:val="0"/>
      <w:divBdr>
        <w:top w:val="none" w:sz="0" w:space="0" w:color="auto"/>
        <w:left w:val="none" w:sz="0" w:space="0" w:color="auto"/>
        <w:bottom w:val="none" w:sz="0" w:space="0" w:color="auto"/>
        <w:right w:val="none" w:sz="0" w:space="0" w:color="auto"/>
      </w:divBdr>
    </w:div>
    <w:div w:id="1202743832">
      <w:bodyDiv w:val="1"/>
      <w:marLeft w:val="0"/>
      <w:marRight w:val="0"/>
      <w:marTop w:val="0"/>
      <w:marBottom w:val="0"/>
      <w:divBdr>
        <w:top w:val="none" w:sz="0" w:space="0" w:color="auto"/>
        <w:left w:val="none" w:sz="0" w:space="0" w:color="auto"/>
        <w:bottom w:val="none" w:sz="0" w:space="0" w:color="auto"/>
        <w:right w:val="none" w:sz="0" w:space="0" w:color="auto"/>
      </w:divBdr>
    </w:div>
    <w:div w:id="1204321113">
      <w:bodyDiv w:val="1"/>
      <w:marLeft w:val="0"/>
      <w:marRight w:val="0"/>
      <w:marTop w:val="0"/>
      <w:marBottom w:val="0"/>
      <w:divBdr>
        <w:top w:val="none" w:sz="0" w:space="0" w:color="auto"/>
        <w:left w:val="none" w:sz="0" w:space="0" w:color="auto"/>
        <w:bottom w:val="none" w:sz="0" w:space="0" w:color="auto"/>
        <w:right w:val="none" w:sz="0" w:space="0" w:color="auto"/>
      </w:divBdr>
    </w:div>
    <w:div w:id="1385908175">
      <w:bodyDiv w:val="1"/>
      <w:marLeft w:val="0"/>
      <w:marRight w:val="0"/>
      <w:marTop w:val="0"/>
      <w:marBottom w:val="0"/>
      <w:divBdr>
        <w:top w:val="none" w:sz="0" w:space="0" w:color="auto"/>
        <w:left w:val="none" w:sz="0" w:space="0" w:color="auto"/>
        <w:bottom w:val="none" w:sz="0" w:space="0" w:color="auto"/>
        <w:right w:val="none" w:sz="0" w:space="0" w:color="auto"/>
      </w:divBdr>
    </w:div>
    <w:div w:id="1401252249">
      <w:bodyDiv w:val="1"/>
      <w:marLeft w:val="0"/>
      <w:marRight w:val="0"/>
      <w:marTop w:val="0"/>
      <w:marBottom w:val="0"/>
      <w:divBdr>
        <w:top w:val="none" w:sz="0" w:space="0" w:color="auto"/>
        <w:left w:val="none" w:sz="0" w:space="0" w:color="auto"/>
        <w:bottom w:val="none" w:sz="0" w:space="0" w:color="auto"/>
        <w:right w:val="none" w:sz="0" w:space="0" w:color="auto"/>
      </w:divBdr>
    </w:div>
    <w:div w:id="1408457892">
      <w:bodyDiv w:val="1"/>
      <w:marLeft w:val="0"/>
      <w:marRight w:val="0"/>
      <w:marTop w:val="0"/>
      <w:marBottom w:val="0"/>
      <w:divBdr>
        <w:top w:val="none" w:sz="0" w:space="0" w:color="auto"/>
        <w:left w:val="none" w:sz="0" w:space="0" w:color="auto"/>
        <w:bottom w:val="none" w:sz="0" w:space="0" w:color="auto"/>
        <w:right w:val="none" w:sz="0" w:space="0" w:color="auto"/>
      </w:divBdr>
    </w:div>
    <w:div w:id="1498962509">
      <w:bodyDiv w:val="1"/>
      <w:marLeft w:val="0"/>
      <w:marRight w:val="0"/>
      <w:marTop w:val="0"/>
      <w:marBottom w:val="0"/>
      <w:divBdr>
        <w:top w:val="none" w:sz="0" w:space="0" w:color="auto"/>
        <w:left w:val="none" w:sz="0" w:space="0" w:color="auto"/>
        <w:bottom w:val="none" w:sz="0" w:space="0" w:color="auto"/>
        <w:right w:val="none" w:sz="0" w:space="0" w:color="auto"/>
      </w:divBdr>
    </w:div>
    <w:div w:id="1511408370">
      <w:bodyDiv w:val="1"/>
      <w:marLeft w:val="0"/>
      <w:marRight w:val="0"/>
      <w:marTop w:val="0"/>
      <w:marBottom w:val="0"/>
      <w:divBdr>
        <w:top w:val="none" w:sz="0" w:space="0" w:color="auto"/>
        <w:left w:val="none" w:sz="0" w:space="0" w:color="auto"/>
        <w:bottom w:val="none" w:sz="0" w:space="0" w:color="auto"/>
        <w:right w:val="none" w:sz="0" w:space="0" w:color="auto"/>
      </w:divBdr>
    </w:div>
    <w:div w:id="1529222034">
      <w:bodyDiv w:val="1"/>
      <w:marLeft w:val="0"/>
      <w:marRight w:val="0"/>
      <w:marTop w:val="0"/>
      <w:marBottom w:val="0"/>
      <w:divBdr>
        <w:top w:val="none" w:sz="0" w:space="0" w:color="auto"/>
        <w:left w:val="none" w:sz="0" w:space="0" w:color="auto"/>
        <w:bottom w:val="none" w:sz="0" w:space="0" w:color="auto"/>
        <w:right w:val="none" w:sz="0" w:space="0" w:color="auto"/>
      </w:divBdr>
    </w:div>
    <w:div w:id="1607037338">
      <w:bodyDiv w:val="1"/>
      <w:marLeft w:val="0"/>
      <w:marRight w:val="0"/>
      <w:marTop w:val="0"/>
      <w:marBottom w:val="0"/>
      <w:divBdr>
        <w:top w:val="none" w:sz="0" w:space="0" w:color="auto"/>
        <w:left w:val="none" w:sz="0" w:space="0" w:color="auto"/>
        <w:bottom w:val="none" w:sz="0" w:space="0" w:color="auto"/>
        <w:right w:val="none" w:sz="0" w:space="0" w:color="auto"/>
      </w:divBdr>
    </w:div>
    <w:div w:id="1645621551">
      <w:bodyDiv w:val="1"/>
      <w:marLeft w:val="0"/>
      <w:marRight w:val="0"/>
      <w:marTop w:val="0"/>
      <w:marBottom w:val="0"/>
      <w:divBdr>
        <w:top w:val="none" w:sz="0" w:space="0" w:color="auto"/>
        <w:left w:val="none" w:sz="0" w:space="0" w:color="auto"/>
        <w:bottom w:val="none" w:sz="0" w:space="0" w:color="auto"/>
        <w:right w:val="none" w:sz="0" w:space="0" w:color="auto"/>
      </w:divBdr>
    </w:div>
    <w:div w:id="1668635391">
      <w:bodyDiv w:val="1"/>
      <w:marLeft w:val="0"/>
      <w:marRight w:val="0"/>
      <w:marTop w:val="0"/>
      <w:marBottom w:val="0"/>
      <w:divBdr>
        <w:top w:val="none" w:sz="0" w:space="0" w:color="auto"/>
        <w:left w:val="none" w:sz="0" w:space="0" w:color="auto"/>
        <w:bottom w:val="none" w:sz="0" w:space="0" w:color="auto"/>
        <w:right w:val="none" w:sz="0" w:space="0" w:color="auto"/>
      </w:divBdr>
    </w:div>
    <w:div w:id="1678076007">
      <w:bodyDiv w:val="1"/>
      <w:marLeft w:val="0"/>
      <w:marRight w:val="0"/>
      <w:marTop w:val="0"/>
      <w:marBottom w:val="0"/>
      <w:divBdr>
        <w:top w:val="none" w:sz="0" w:space="0" w:color="auto"/>
        <w:left w:val="none" w:sz="0" w:space="0" w:color="auto"/>
        <w:bottom w:val="none" w:sz="0" w:space="0" w:color="auto"/>
        <w:right w:val="none" w:sz="0" w:space="0" w:color="auto"/>
      </w:divBdr>
    </w:div>
    <w:div w:id="1701128751">
      <w:bodyDiv w:val="1"/>
      <w:marLeft w:val="0"/>
      <w:marRight w:val="0"/>
      <w:marTop w:val="0"/>
      <w:marBottom w:val="0"/>
      <w:divBdr>
        <w:top w:val="none" w:sz="0" w:space="0" w:color="auto"/>
        <w:left w:val="none" w:sz="0" w:space="0" w:color="auto"/>
        <w:bottom w:val="none" w:sz="0" w:space="0" w:color="auto"/>
        <w:right w:val="none" w:sz="0" w:space="0" w:color="auto"/>
      </w:divBdr>
    </w:div>
    <w:div w:id="1784611519">
      <w:bodyDiv w:val="1"/>
      <w:marLeft w:val="0"/>
      <w:marRight w:val="0"/>
      <w:marTop w:val="0"/>
      <w:marBottom w:val="0"/>
      <w:divBdr>
        <w:top w:val="none" w:sz="0" w:space="0" w:color="auto"/>
        <w:left w:val="none" w:sz="0" w:space="0" w:color="auto"/>
        <w:bottom w:val="none" w:sz="0" w:space="0" w:color="auto"/>
        <w:right w:val="none" w:sz="0" w:space="0" w:color="auto"/>
      </w:divBdr>
    </w:div>
    <w:div w:id="1807232417">
      <w:bodyDiv w:val="1"/>
      <w:marLeft w:val="0"/>
      <w:marRight w:val="0"/>
      <w:marTop w:val="0"/>
      <w:marBottom w:val="0"/>
      <w:divBdr>
        <w:top w:val="none" w:sz="0" w:space="0" w:color="auto"/>
        <w:left w:val="none" w:sz="0" w:space="0" w:color="auto"/>
        <w:bottom w:val="none" w:sz="0" w:space="0" w:color="auto"/>
        <w:right w:val="none" w:sz="0" w:space="0" w:color="auto"/>
      </w:divBdr>
    </w:div>
    <w:div w:id="1852064833">
      <w:bodyDiv w:val="1"/>
      <w:marLeft w:val="0"/>
      <w:marRight w:val="0"/>
      <w:marTop w:val="0"/>
      <w:marBottom w:val="0"/>
      <w:divBdr>
        <w:top w:val="none" w:sz="0" w:space="0" w:color="auto"/>
        <w:left w:val="none" w:sz="0" w:space="0" w:color="auto"/>
        <w:bottom w:val="none" w:sz="0" w:space="0" w:color="auto"/>
        <w:right w:val="none" w:sz="0" w:space="0" w:color="auto"/>
      </w:divBdr>
    </w:div>
    <w:div w:id="1867984440">
      <w:bodyDiv w:val="1"/>
      <w:marLeft w:val="0"/>
      <w:marRight w:val="0"/>
      <w:marTop w:val="0"/>
      <w:marBottom w:val="0"/>
      <w:divBdr>
        <w:top w:val="none" w:sz="0" w:space="0" w:color="auto"/>
        <w:left w:val="none" w:sz="0" w:space="0" w:color="auto"/>
        <w:bottom w:val="none" w:sz="0" w:space="0" w:color="auto"/>
        <w:right w:val="none" w:sz="0" w:space="0" w:color="auto"/>
      </w:divBdr>
    </w:div>
    <w:div w:id="1892686230">
      <w:bodyDiv w:val="1"/>
      <w:marLeft w:val="0"/>
      <w:marRight w:val="0"/>
      <w:marTop w:val="0"/>
      <w:marBottom w:val="0"/>
      <w:divBdr>
        <w:top w:val="none" w:sz="0" w:space="0" w:color="auto"/>
        <w:left w:val="none" w:sz="0" w:space="0" w:color="auto"/>
        <w:bottom w:val="none" w:sz="0" w:space="0" w:color="auto"/>
        <w:right w:val="none" w:sz="0" w:space="0" w:color="auto"/>
      </w:divBdr>
    </w:div>
    <w:div w:id="1905413158">
      <w:bodyDiv w:val="1"/>
      <w:marLeft w:val="0"/>
      <w:marRight w:val="0"/>
      <w:marTop w:val="0"/>
      <w:marBottom w:val="0"/>
      <w:divBdr>
        <w:top w:val="none" w:sz="0" w:space="0" w:color="auto"/>
        <w:left w:val="none" w:sz="0" w:space="0" w:color="auto"/>
        <w:bottom w:val="none" w:sz="0" w:space="0" w:color="auto"/>
        <w:right w:val="none" w:sz="0" w:space="0" w:color="auto"/>
      </w:divBdr>
    </w:div>
    <w:div w:id="1933931465">
      <w:bodyDiv w:val="1"/>
      <w:marLeft w:val="0"/>
      <w:marRight w:val="0"/>
      <w:marTop w:val="0"/>
      <w:marBottom w:val="0"/>
      <w:divBdr>
        <w:top w:val="none" w:sz="0" w:space="0" w:color="auto"/>
        <w:left w:val="none" w:sz="0" w:space="0" w:color="auto"/>
        <w:bottom w:val="none" w:sz="0" w:space="0" w:color="auto"/>
        <w:right w:val="none" w:sz="0" w:space="0" w:color="auto"/>
      </w:divBdr>
    </w:div>
    <w:div w:id="1939870354">
      <w:bodyDiv w:val="1"/>
      <w:marLeft w:val="0"/>
      <w:marRight w:val="0"/>
      <w:marTop w:val="0"/>
      <w:marBottom w:val="0"/>
      <w:divBdr>
        <w:top w:val="none" w:sz="0" w:space="0" w:color="auto"/>
        <w:left w:val="none" w:sz="0" w:space="0" w:color="auto"/>
        <w:bottom w:val="none" w:sz="0" w:space="0" w:color="auto"/>
        <w:right w:val="none" w:sz="0" w:space="0" w:color="auto"/>
      </w:divBdr>
    </w:div>
    <w:div w:id="1994140746">
      <w:bodyDiv w:val="1"/>
      <w:marLeft w:val="0"/>
      <w:marRight w:val="0"/>
      <w:marTop w:val="0"/>
      <w:marBottom w:val="0"/>
      <w:divBdr>
        <w:top w:val="none" w:sz="0" w:space="0" w:color="auto"/>
        <w:left w:val="none" w:sz="0" w:space="0" w:color="auto"/>
        <w:bottom w:val="none" w:sz="0" w:space="0" w:color="auto"/>
        <w:right w:val="none" w:sz="0" w:space="0" w:color="auto"/>
      </w:divBdr>
    </w:div>
    <w:div w:id="2000109741">
      <w:bodyDiv w:val="1"/>
      <w:marLeft w:val="0"/>
      <w:marRight w:val="0"/>
      <w:marTop w:val="0"/>
      <w:marBottom w:val="0"/>
      <w:divBdr>
        <w:top w:val="none" w:sz="0" w:space="0" w:color="auto"/>
        <w:left w:val="none" w:sz="0" w:space="0" w:color="auto"/>
        <w:bottom w:val="none" w:sz="0" w:space="0" w:color="auto"/>
        <w:right w:val="none" w:sz="0" w:space="0" w:color="auto"/>
      </w:divBdr>
    </w:div>
    <w:div w:id="2001343420">
      <w:bodyDiv w:val="1"/>
      <w:marLeft w:val="0"/>
      <w:marRight w:val="0"/>
      <w:marTop w:val="0"/>
      <w:marBottom w:val="0"/>
      <w:divBdr>
        <w:top w:val="none" w:sz="0" w:space="0" w:color="auto"/>
        <w:left w:val="none" w:sz="0" w:space="0" w:color="auto"/>
        <w:bottom w:val="none" w:sz="0" w:space="0" w:color="auto"/>
        <w:right w:val="none" w:sz="0" w:space="0" w:color="auto"/>
      </w:divBdr>
    </w:div>
    <w:div w:id="2009943291">
      <w:bodyDiv w:val="1"/>
      <w:marLeft w:val="0"/>
      <w:marRight w:val="0"/>
      <w:marTop w:val="0"/>
      <w:marBottom w:val="0"/>
      <w:divBdr>
        <w:top w:val="none" w:sz="0" w:space="0" w:color="auto"/>
        <w:left w:val="none" w:sz="0" w:space="0" w:color="auto"/>
        <w:bottom w:val="none" w:sz="0" w:space="0" w:color="auto"/>
        <w:right w:val="none" w:sz="0" w:space="0" w:color="auto"/>
      </w:divBdr>
    </w:div>
    <w:div w:id="2017539127">
      <w:bodyDiv w:val="1"/>
      <w:marLeft w:val="0"/>
      <w:marRight w:val="0"/>
      <w:marTop w:val="0"/>
      <w:marBottom w:val="0"/>
      <w:divBdr>
        <w:top w:val="none" w:sz="0" w:space="0" w:color="auto"/>
        <w:left w:val="none" w:sz="0" w:space="0" w:color="auto"/>
        <w:bottom w:val="none" w:sz="0" w:space="0" w:color="auto"/>
        <w:right w:val="none" w:sz="0" w:space="0" w:color="auto"/>
      </w:divBdr>
    </w:div>
    <w:div w:id="2037998248">
      <w:bodyDiv w:val="1"/>
      <w:marLeft w:val="0"/>
      <w:marRight w:val="0"/>
      <w:marTop w:val="0"/>
      <w:marBottom w:val="0"/>
      <w:divBdr>
        <w:top w:val="none" w:sz="0" w:space="0" w:color="auto"/>
        <w:left w:val="none" w:sz="0" w:space="0" w:color="auto"/>
        <w:bottom w:val="none" w:sz="0" w:space="0" w:color="auto"/>
        <w:right w:val="none" w:sz="0" w:space="0" w:color="auto"/>
      </w:divBdr>
    </w:div>
    <w:div w:id="2105685626">
      <w:bodyDiv w:val="1"/>
      <w:marLeft w:val="0"/>
      <w:marRight w:val="0"/>
      <w:marTop w:val="0"/>
      <w:marBottom w:val="0"/>
      <w:divBdr>
        <w:top w:val="none" w:sz="0" w:space="0" w:color="auto"/>
        <w:left w:val="none" w:sz="0" w:space="0" w:color="auto"/>
        <w:bottom w:val="none" w:sz="0" w:space="0" w:color="auto"/>
        <w:right w:val="none" w:sz="0" w:space="0" w:color="auto"/>
      </w:divBdr>
    </w:div>
    <w:div w:id="2110002814">
      <w:bodyDiv w:val="1"/>
      <w:marLeft w:val="0"/>
      <w:marRight w:val="0"/>
      <w:marTop w:val="0"/>
      <w:marBottom w:val="0"/>
      <w:divBdr>
        <w:top w:val="none" w:sz="0" w:space="0" w:color="auto"/>
        <w:left w:val="none" w:sz="0" w:space="0" w:color="auto"/>
        <w:bottom w:val="none" w:sz="0" w:space="0" w:color="auto"/>
        <w:right w:val="none" w:sz="0" w:space="0" w:color="auto"/>
      </w:divBdr>
    </w:div>
    <w:div w:id="2125923939">
      <w:bodyDiv w:val="1"/>
      <w:marLeft w:val="0"/>
      <w:marRight w:val="0"/>
      <w:marTop w:val="0"/>
      <w:marBottom w:val="0"/>
      <w:divBdr>
        <w:top w:val="none" w:sz="0" w:space="0" w:color="auto"/>
        <w:left w:val="none" w:sz="0" w:space="0" w:color="auto"/>
        <w:bottom w:val="none" w:sz="0" w:space="0" w:color="auto"/>
        <w:right w:val="none" w:sz="0" w:space="0" w:color="auto"/>
      </w:divBdr>
    </w:div>
    <w:div w:id="21278485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pile.com/c/tNxuHC/psiG" TargetMode="External"/><Relationship Id="rId13" Type="http://schemas.openxmlformats.org/officeDocument/2006/relationships/hyperlink" Target="https://paperpile.com/c/tNxuHC/OQZa" TargetMode="External"/><Relationship Id="rId18" Type="http://schemas.openxmlformats.org/officeDocument/2006/relationships/hyperlink" Target="http://paperpile.com/b/tNxuHC/OQZa"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perpile.com/c/tNxuHC/hYyB" TargetMode="External"/><Relationship Id="rId17" Type="http://schemas.openxmlformats.org/officeDocument/2006/relationships/hyperlink" Target="https://escholarship.org/uc/item/5kp4q40k" TargetMode="External"/><Relationship Id="rId2" Type="http://schemas.openxmlformats.org/officeDocument/2006/relationships/numbering" Target="numbering.xml"/><Relationship Id="rId16" Type="http://schemas.openxmlformats.org/officeDocument/2006/relationships/hyperlink" Target="https://github.com/hemstrow/F-H_2018" TargetMode="External"/><Relationship Id="rId20"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perpile.com/c/tNxuHC/EXi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aperpile.com/c/tNxuHC/jHGn" TargetMode="External"/><Relationship Id="rId23" Type="http://schemas.openxmlformats.org/officeDocument/2006/relationships/fontTable" Target="fontTable.xml"/><Relationship Id="rId10" Type="http://schemas.openxmlformats.org/officeDocument/2006/relationships/hyperlink" Target="https://paperpile.com/c/tNxuHC/EXik" TargetMode="External"/><Relationship Id="rId19" Type="http://schemas.openxmlformats.org/officeDocument/2006/relationships/hyperlink" Target="http://paperpile.com/b/tNxuHC/UJ0f" TargetMode="External"/><Relationship Id="rId4" Type="http://schemas.openxmlformats.org/officeDocument/2006/relationships/settings" Target="settings.xml"/><Relationship Id="rId9" Type="http://schemas.openxmlformats.org/officeDocument/2006/relationships/hyperlink" Target="https://paperpile.com/c/tNxuHC/7NQQ" TargetMode="External"/><Relationship Id="rId14" Type="http://schemas.openxmlformats.org/officeDocument/2006/relationships/hyperlink" Target="https://paperpile.com/c/tNxuHC/UGgy"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8F27-628D-4617-B913-2BF8FDA9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2102</TotalTime>
  <Pages>23</Pages>
  <Words>8551</Words>
  <Characters>48742</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dc:creator>
  <cp:lastModifiedBy>Micah Freedman</cp:lastModifiedBy>
  <cp:revision>47</cp:revision>
  <dcterms:created xsi:type="dcterms:W3CDTF">2020-02-09T22:34:00Z</dcterms:created>
  <dcterms:modified xsi:type="dcterms:W3CDTF">2021-07-27T21:40:00Z</dcterms:modified>
</cp:coreProperties>
</file>